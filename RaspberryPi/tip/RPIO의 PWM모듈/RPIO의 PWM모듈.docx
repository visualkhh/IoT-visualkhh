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png" ContentType="image/png"/>
  <Default Extension="wmf" ContentType="image/x-wmf"/>
  <Default Extension="jpeg" ContentType="image/jpeg"/>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611613">
      <w:pPr>
        <w:rPr>
          <w:rFonts w:hint="eastAsia"/>
        </w:rPr>
      </w:pPr>
      <w:hyperlink r:id="rId7" w:history="1">
        <w:r w:rsidRPr="00B56627">
          <w:rPr>
            <w:rStyle w:val="a5"/>
          </w:rPr>
          <w:t>http://www.avislab.com/blog/raspberry-pi-pwm/</w:t>
        </w:r>
      </w:hyperlink>
    </w:p>
    <w:p w:rsidR="00611613" w:rsidRDefault="00611613">
      <w:pPr>
        <w:rPr>
          <w:rFonts w:hint="eastAsia"/>
        </w:rPr>
      </w:pPr>
      <w:r w:rsidRPr="00611613">
        <w:t>https://www.youtube.com/watch?v=LwEBB6v559I</w:t>
      </w:r>
    </w:p>
    <w:p w:rsidR="00611613" w:rsidRDefault="00611613">
      <w:pPr>
        <w:rPr>
          <w:rFonts w:hint="eastAsia"/>
        </w:rPr>
      </w:pPr>
      <w:r>
        <w:rPr>
          <w:rFonts w:hint="eastAsia"/>
        </w:rPr>
        <w:t>문제발생:</w:t>
      </w:r>
    </w:p>
    <w:p w:rsidR="00611613" w:rsidRDefault="00611613">
      <w:pPr>
        <w:rPr>
          <w:rFonts w:hint="eastAsia"/>
        </w:rPr>
      </w:pPr>
      <w:r>
        <w:rPr>
          <w:rFonts w:hint="eastAsia"/>
        </w:rPr>
        <w:tab/>
        <w:t>서보모터 PWM제어를 하는데 일반적인 방법으로 서보모터가 바들바들 떠는 현상 발생</w:t>
      </w:r>
    </w:p>
    <w:p w:rsidR="00611613" w:rsidRDefault="00611613">
      <w:pPr>
        <w:rPr>
          <w:rFonts w:hint="eastAsia"/>
        </w:rPr>
      </w:pPr>
      <w:r>
        <w:rPr>
          <w:rFonts w:hint="eastAsia"/>
        </w:rPr>
        <w:tab/>
        <w:t>이에따른 방법으로 다른모듈 사용</w:t>
      </w:r>
    </w:p>
    <w:p w:rsidR="00611613" w:rsidRDefault="00611613">
      <w:pPr>
        <w:rPr>
          <w:rFonts w:hint="eastAsia"/>
        </w:rPr>
      </w:pPr>
    </w:p>
    <w:p w:rsidR="000F188B" w:rsidRPr="00611613" w:rsidRDefault="000F188B" w:rsidP="000F188B">
      <w:pPr>
        <w:rPr>
          <w:b/>
        </w:rPr>
      </w:pPr>
      <w:r w:rsidRPr="00611613">
        <w:rPr>
          <w:rStyle w:val="HTML"/>
          <w:b/>
        </w:rPr>
        <w:t>apt-get install</w:t>
      </w:r>
      <w:r w:rsidRPr="00611613">
        <w:rPr>
          <w:b/>
        </w:rPr>
        <w:t xml:space="preserve"> </w:t>
      </w:r>
      <w:r w:rsidRPr="00611613">
        <w:rPr>
          <w:rStyle w:val="HTML"/>
          <w:b/>
        </w:rPr>
        <w:t>python-setuptools</w:t>
      </w:r>
    </w:p>
    <w:p w:rsidR="000F188B" w:rsidRDefault="000F188B" w:rsidP="000F188B">
      <w:pPr>
        <w:widowControl/>
        <w:wordWrap/>
        <w:autoSpaceDE/>
        <w:autoSpaceDN/>
        <w:jc w:val="left"/>
        <w:rPr>
          <w:rFonts w:hint="eastAsia"/>
        </w:rPr>
      </w:pPr>
      <w:r w:rsidRPr="00611613">
        <w:rPr>
          <w:rStyle w:val="HTML"/>
          <w:b/>
        </w:rPr>
        <w:t>easy_install -U RPIO</w:t>
      </w:r>
      <w:r>
        <w:t xml:space="preserve"> </w:t>
      </w:r>
    </w:p>
    <w:p w:rsidR="000F188B" w:rsidRDefault="000F188B" w:rsidP="000F188B">
      <w:pPr>
        <w:widowControl/>
        <w:wordWrap/>
        <w:autoSpaceDE/>
        <w:autoSpaceDN/>
        <w:jc w:val="left"/>
        <w:rPr>
          <w:rFonts w:hint="eastAsia"/>
        </w:rPr>
      </w:pPr>
    </w:p>
    <w:tbl>
      <w:tblPr>
        <w:tblStyle w:val="ab"/>
        <w:tblW w:w="0" w:type="auto"/>
        <w:tblLook w:val="04A0"/>
      </w:tblPr>
      <w:tblGrid>
        <w:gridCol w:w="10664"/>
      </w:tblGrid>
      <w:tr w:rsidR="000F188B" w:rsidTr="000F188B">
        <w:tc>
          <w:tcPr>
            <w:tcW w:w="10664" w:type="dxa"/>
          </w:tcPr>
          <w:p w:rsidR="000F188B" w:rsidRDefault="000F188B" w:rsidP="000F188B">
            <w:pPr>
              <w:widowControl/>
              <w:wordWrap/>
              <w:autoSpaceDE/>
              <w:autoSpaceDN/>
              <w:jc w:val="left"/>
            </w:pPr>
            <w:r>
              <w:t xml:space="preserve">import time </w:t>
            </w:r>
          </w:p>
          <w:p w:rsidR="000F188B" w:rsidRDefault="000F188B" w:rsidP="000F188B">
            <w:pPr>
              <w:widowControl/>
              <w:wordWrap/>
              <w:autoSpaceDE/>
              <w:autoSpaceDN/>
              <w:jc w:val="left"/>
            </w:pPr>
            <w:r>
              <w:t>from RPIO import PWM</w:t>
            </w:r>
          </w:p>
          <w:p w:rsidR="000F188B" w:rsidRDefault="000F188B" w:rsidP="000F188B">
            <w:pPr>
              <w:widowControl/>
              <w:wordWrap/>
              <w:autoSpaceDE/>
              <w:autoSpaceDN/>
              <w:jc w:val="left"/>
            </w:pPr>
            <w:r>
              <w:t>servo = PWM.Servo()</w:t>
            </w:r>
          </w:p>
          <w:p w:rsidR="000F188B" w:rsidRDefault="000F188B" w:rsidP="000F188B">
            <w:pPr>
              <w:widowControl/>
              <w:wordWrap/>
              <w:autoSpaceDE/>
              <w:autoSpaceDN/>
              <w:jc w:val="left"/>
            </w:pPr>
            <w:r>
              <w:t># Set servo on GPIO17 to 900.s (0.9ms)</w:t>
            </w:r>
          </w:p>
          <w:p w:rsidR="000F188B" w:rsidRDefault="000F188B" w:rsidP="000F188B">
            <w:pPr>
              <w:widowControl/>
              <w:wordWrap/>
              <w:autoSpaceDE/>
              <w:autoSpaceDN/>
              <w:jc w:val="left"/>
            </w:pPr>
            <w:r>
              <w:t>servo.set_servo(4, 900)</w:t>
            </w:r>
          </w:p>
          <w:p w:rsidR="000F188B" w:rsidRDefault="000F188B" w:rsidP="000F188B">
            <w:pPr>
              <w:widowControl/>
              <w:wordWrap/>
              <w:autoSpaceDE/>
              <w:autoSpaceDN/>
              <w:jc w:val="left"/>
            </w:pPr>
            <w:r>
              <w:t># Set servo on GPIO17 to 2000.s (2.0ms)</w:t>
            </w:r>
          </w:p>
          <w:p w:rsidR="000F188B" w:rsidRDefault="000F188B" w:rsidP="000F188B">
            <w:pPr>
              <w:widowControl/>
              <w:wordWrap/>
              <w:autoSpaceDE/>
              <w:autoSpaceDN/>
              <w:jc w:val="left"/>
            </w:pPr>
            <w:r>
              <w:t>#servo.set_servo(17, 2000)</w:t>
            </w:r>
          </w:p>
          <w:p w:rsidR="000F188B" w:rsidRDefault="000F188B" w:rsidP="000F188B">
            <w:pPr>
              <w:widowControl/>
              <w:wordWrap/>
              <w:autoSpaceDE/>
              <w:autoSpaceDN/>
              <w:jc w:val="left"/>
            </w:pPr>
            <w:r>
              <w:t>try:</w:t>
            </w:r>
          </w:p>
          <w:p w:rsidR="000F188B" w:rsidRDefault="000F188B" w:rsidP="000F188B">
            <w:pPr>
              <w:widowControl/>
              <w:wordWrap/>
              <w:autoSpaceDE/>
              <w:autoSpaceDN/>
              <w:jc w:val="left"/>
            </w:pPr>
            <w:r>
              <w:tab/>
              <w:t>while True:</w:t>
            </w:r>
          </w:p>
          <w:p w:rsidR="000F188B" w:rsidRDefault="000F188B" w:rsidP="000F188B">
            <w:pPr>
              <w:widowControl/>
              <w:wordWrap/>
              <w:autoSpaceDE/>
              <w:autoSpaceDN/>
              <w:jc w:val="left"/>
            </w:pPr>
            <w:r>
              <w:tab/>
            </w:r>
            <w:r>
              <w:tab/>
              <w:t>servo.set_servo(4, 750)</w:t>
            </w:r>
          </w:p>
          <w:p w:rsidR="000F188B" w:rsidRDefault="000F188B" w:rsidP="000F188B">
            <w:pPr>
              <w:widowControl/>
              <w:wordWrap/>
              <w:autoSpaceDE/>
              <w:autoSpaceDN/>
              <w:jc w:val="left"/>
            </w:pPr>
            <w:r>
              <w:tab/>
            </w:r>
            <w:r>
              <w:tab/>
              <w:t>print "Left"</w:t>
            </w:r>
          </w:p>
          <w:p w:rsidR="000F188B" w:rsidRDefault="000F188B" w:rsidP="000F188B">
            <w:pPr>
              <w:widowControl/>
              <w:wordWrap/>
              <w:autoSpaceDE/>
              <w:autoSpaceDN/>
              <w:jc w:val="left"/>
            </w:pPr>
            <w:r>
              <w:tab/>
            </w:r>
            <w:r>
              <w:tab/>
              <w:t>time.sleep(5)</w:t>
            </w:r>
          </w:p>
          <w:p w:rsidR="000F188B" w:rsidRDefault="000F188B" w:rsidP="000F188B">
            <w:pPr>
              <w:widowControl/>
              <w:wordWrap/>
              <w:autoSpaceDE/>
              <w:autoSpaceDN/>
              <w:jc w:val="left"/>
            </w:pPr>
            <w:r>
              <w:tab/>
            </w:r>
            <w:r>
              <w:tab/>
              <w:t>servo.set_servo(4, 1500)</w:t>
            </w:r>
          </w:p>
          <w:p w:rsidR="000F188B" w:rsidRDefault="000F188B" w:rsidP="000F188B">
            <w:pPr>
              <w:widowControl/>
              <w:wordWrap/>
              <w:autoSpaceDE/>
              <w:autoSpaceDN/>
              <w:jc w:val="left"/>
            </w:pPr>
            <w:r>
              <w:tab/>
            </w:r>
            <w:r>
              <w:tab/>
              <w:t>print "Center"</w:t>
            </w:r>
          </w:p>
          <w:p w:rsidR="000F188B" w:rsidRDefault="000F188B" w:rsidP="000F188B">
            <w:pPr>
              <w:widowControl/>
              <w:wordWrap/>
              <w:autoSpaceDE/>
              <w:autoSpaceDN/>
              <w:jc w:val="left"/>
            </w:pPr>
            <w:r>
              <w:tab/>
            </w:r>
            <w:r>
              <w:tab/>
              <w:t>time.sleep(5)</w:t>
            </w:r>
          </w:p>
          <w:p w:rsidR="000F188B" w:rsidRDefault="000F188B" w:rsidP="000F188B">
            <w:pPr>
              <w:widowControl/>
              <w:wordWrap/>
              <w:autoSpaceDE/>
              <w:autoSpaceDN/>
              <w:jc w:val="left"/>
            </w:pPr>
            <w:r>
              <w:tab/>
            </w:r>
            <w:r>
              <w:tab/>
              <w:t>print "Right"</w:t>
            </w:r>
          </w:p>
          <w:p w:rsidR="000F188B" w:rsidRDefault="000F188B" w:rsidP="000F188B">
            <w:pPr>
              <w:widowControl/>
              <w:wordWrap/>
              <w:autoSpaceDE/>
              <w:autoSpaceDN/>
              <w:jc w:val="left"/>
            </w:pPr>
            <w:r>
              <w:tab/>
            </w:r>
            <w:r>
              <w:tab/>
              <w:t>servo.set_servo(4, 2500)</w:t>
            </w:r>
          </w:p>
          <w:p w:rsidR="000F188B" w:rsidRDefault="000F188B" w:rsidP="000F188B">
            <w:pPr>
              <w:widowControl/>
              <w:wordWrap/>
              <w:autoSpaceDE/>
              <w:autoSpaceDN/>
              <w:jc w:val="left"/>
            </w:pPr>
            <w:r>
              <w:tab/>
            </w:r>
            <w:r>
              <w:tab/>
              <w:t>time.sleep(5)</w:t>
            </w:r>
          </w:p>
          <w:p w:rsidR="000F188B" w:rsidRDefault="000F188B" w:rsidP="000F188B">
            <w:pPr>
              <w:widowControl/>
              <w:wordWrap/>
              <w:autoSpaceDE/>
              <w:autoSpaceDN/>
              <w:jc w:val="left"/>
            </w:pPr>
            <w:r>
              <w:t>except KeyboardInterrupt:</w:t>
            </w:r>
          </w:p>
          <w:p w:rsidR="000F188B" w:rsidRDefault="000F188B" w:rsidP="000F188B">
            <w:pPr>
              <w:widowControl/>
              <w:wordWrap/>
              <w:autoSpaceDE/>
              <w:autoSpaceDN/>
              <w:jc w:val="left"/>
            </w:pPr>
            <w:r>
              <w:tab/>
              <w:t># Clear servo on GPIO17</w:t>
            </w:r>
          </w:p>
          <w:p w:rsidR="000F188B" w:rsidRDefault="000F188B" w:rsidP="000F188B">
            <w:pPr>
              <w:widowControl/>
              <w:wordWrap/>
              <w:autoSpaceDE/>
              <w:autoSpaceDN/>
              <w:jc w:val="left"/>
            </w:pPr>
            <w:r>
              <w:tab/>
              <w:t>servo.stop_servo(4)</w:t>
            </w:r>
          </w:p>
        </w:tc>
      </w:tr>
    </w:tbl>
    <w:p w:rsidR="000F188B" w:rsidRDefault="000F188B" w:rsidP="000F188B">
      <w:pPr>
        <w:widowControl/>
        <w:wordWrap/>
        <w:autoSpaceDE/>
        <w:autoSpaceDN/>
        <w:jc w:val="left"/>
      </w:pPr>
      <w:r>
        <w:br w:type="page"/>
      </w:r>
    </w:p>
    <w:p w:rsidR="00611613" w:rsidRDefault="00611613">
      <w:pPr>
        <w:rPr>
          <w:rFonts w:hint="eastAsia"/>
        </w:rPr>
      </w:pPr>
    </w:p>
    <w:p w:rsidR="00611613" w:rsidRDefault="00611613" w:rsidP="00611613">
      <w:pPr>
        <w:widowControl/>
        <w:numPr>
          <w:ilvl w:val="0"/>
          <w:numId w:val="1"/>
        </w:numPr>
        <w:shd w:val="clear" w:color="auto" w:fill="FFFFFF"/>
        <w:wordWrap/>
        <w:autoSpaceDE/>
        <w:autoSpaceDN/>
        <w:ind w:left="32"/>
        <w:jc w:val="left"/>
        <w:textAlignment w:val="bottom"/>
        <w:rPr>
          <w:rFonts w:ascii="Arial" w:hAnsi="Arial" w:cs="Arial"/>
          <w:color w:val="0F1419"/>
          <w:sz w:val="14"/>
          <w:szCs w:val="14"/>
        </w:rPr>
      </w:pPr>
      <w:hyperlink r:id="rId8" w:tooltip="Home" w:history="1">
        <w:r>
          <w:rPr>
            <w:rStyle w:val="a5"/>
            <w:rFonts w:ascii="Arial" w:hAnsi="Arial" w:cs="Arial"/>
            <w:color w:val="496179"/>
            <w:sz w:val="14"/>
            <w:szCs w:val="14"/>
            <w:bdr w:val="single" w:sz="4" w:space="0" w:color="auto" w:frame="1"/>
          </w:rPr>
          <w:t>Home</w:t>
        </w:r>
      </w:hyperlink>
    </w:p>
    <w:p w:rsidR="00611613" w:rsidRDefault="00611613" w:rsidP="00611613">
      <w:pPr>
        <w:widowControl/>
        <w:numPr>
          <w:ilvl w:val="0"/>
          <w:numId w:val="1"/>
        </w:numPr>
        <w:shd w:val="clear" w:color="auto" w:fill="FFFFFF"/>
        <w:wordWrap/>
        <w:autoSpaceDE/>
        <w:autoSpaceDN/>
        <w:ind w:left="64"/>
        <w:jc w:val="left"/>
        <w:textAlignment w:val="bottom"/>
        <w:rPr>
          <w:rFonts w:ascii="Arial" w:hAnsi="Arial" w:cs="Arial"/>
          <w:color w:val="0F1419"/>
          <w:sz w:val="14"/>
          <w:szCs w:val="14"/>
        </w:rPr>
      </w:pPr>
      <w:hyperlink r:id="rId9" w:tooltip="About" w:history="1">
        <w:r>
          <w:rPr>
            <w:rStyle w:val="a5"/>
            <w:rFonts w:ascii="Arial" w:hAnsi="Arial" w:cs="Arial"/>
            <w:color w:val="496179"/>
            <w:sz w:val="14"/>
            <w:szCs w:val="14"/>
            <w:bdr w:val="single" w:sz="4" w:space="0" w:color="auto" w:frame="1"/>
          </w:rPr>
          <w:t>About</w:t>
        </w:r>
      </w:hyperlink>
    </w:p>
    <w:p w:rsidR="00611613" w:rsidRDefault="00611613" w:rsidP="00611613">
      <w:pPr>
        <w:widowControl/>
        <w:numPr>
          <w:ilvl w:val="0"/>
          <w:numId w:val="1"/>
        </w:numPr>
        <w:shd w:val="clear" w:color="auto" w:fill="FFFFFF"/>
        <w:wordWrap/>
        <w:autoSpaceDE/>
        <w:autoSpaceDN/>
        <w:ind w:left="64" w:right="32"/>
        <w:jc w:val="left"/>
        <w:textAlignment w:val="bottom"/>
        <w:rPr>
          <w:rFonts w:ascii="Arial" w:hAnsi="Arial" w:cs="Arial"/>
          <w:color w:val="0F1419"/>
          <w:sz w:val="14"/>
          <w:szCs w:val="14"/>
        </w:rPr>
      </w:pPr>
      <w:hyperlink r:id="rId10" w:tooltip="Video" w:history="1">
        <w:r>
          <w:rPr>
            <w:rStyle w:val="a5"/>
            <w:rFonts w:ascii="Arial" w:hAnsi="Arial" w:cs="Arial"/>
            <w:color w:val="496179"/>
            <w:sz w:val="14"/>
            <w:szCs w:val="14"/>
            <w:bdr w:val="single" w:sz="4" w:space="0" w:color="auto" w:frame="1"/>
          </w:rPr>
          <w:t>Video</w:t>
        </w:r>
      </w:hyperlink>
    </w:p>
    <w:p w:rsidR="00611613" w:rsidRDefault="00611613" w:rsidP="00611613">
      <w:pPr>
        <w:shd w:val="clear" w:color="auto" w:fill="FFFFFF"/>
        <w:spacing w:line="516" w:lineRule="atLeast"/>
        <w:rPr>
          <w:rFonts w:ascii="Arial" w:hAnsi="Arial" w:cs="Arial"/>
          <w:b/>
          <w:bCs/>
          <w:color w:val="0F1419"/>
          <w:sz w:val="52"/>
          <w:szCs w:val="52"/>
        </w:rPr>
      </w:pPr>
      <w:hyperlink r:id="rId11" w:history="1">
        <w:r>
          <w:rPr>
            <w:rStyle w:val="a5"/>
            <w:rFonts w:ascii="Arial" w:hAnsi="Arial" w:cs="Arial"/>
            <w:b/>
            <w:bCs/>
            <w:sz w:val="52"/>
            <w:szCs w:val="52"/>
          </w:rPr>
          <w:t>Avislab</w:t>
        </w:r>
      </w:hyperlink>
    </w:p>
    <w:p w:rsidR="00611613" w:rsidRDefault="00611613" w:rsidP="00611613">
      <w:pPr>
        <w:shd w:val="clear" w:color="auto" w:fill="FFFFFF"/>
        <w:spacing w:line="193" w:lineRule="atLeast"/>
        <w:rPr>
          <w:rFonts w:ascii="Arial" w:hAnsi="Arial" w:cs="Arial"/>
          <w:b/>
          <w:bCs/>
          <w:color w:val="0F1419"/>
          <w:sz w:val="19"/>
          <w:szCs w:val="19"/>
        </w:rPr>
      </w:pPr>
      <w:r>
        <w:rPr>
          <w:rFonts w:ascii="Arial" w:hAnsi="Arial" w:cs="Arial"/>
          <w:b/>
          <w:bCs/>
          <w:color w:val="0F1419"/>
          <w:sz w:val="19"/>
          <w:szCs w:val="19"/>
        </w:rPr>
        <w:t>сайт для палких паяльників</w:t>
      </w:r>
    </w:p>
    <w:p w:rsidR="00611613" w:rsidRDefault="00611613" w:rsidP="00611613">
      <w:pPr>
        <w:pStyle w:val="z-"/>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위</w:t>
      </w:r>
    </w:p>
    <w:p w:rsidR="00611613" w:rsidRDefault="00611613" w:rsidP="00611613">
      <w:pPr>
        <w:shd w:val="clear" w:color="auto" w:fill="FFFFFF"/>
        <w:spacing w:before="54" w:after="54" w:line="0" w:lineRule="auto"/>
        <w:ind w:left="54" w:right="54"/>
        <w:rPr>
          <w:rFonts w:ascii="Arial" w:hAnsi="Arial" w:cs="Arial"/>
          <w:color w:val="0F1419"/>
          <w:sz w:val="14"/>
          <w:szCs w:val="14"/>
        </w:rPr>
      </w:pPr>
      <w:r>
        <w:rPr>
          <w:rFonts w:ascii="Arial" w:hAnsi="Arial" w:cs="Arial"/>
          <w:color w:val="0F1419"/>
          <w:sz w:val="14"/>
          <w:szCs w:val="1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02.1pt;height:18.25pt" o:ole="">
            <v:imagedata r:id="rId12" o:title=""/>
          </v:shape>
          <w:control r:id="rId13" w:name="DefaultOcxName" w:shapeid="_x0000_i1059"/>
        </w:object>
      </w:r>
      <w:r>
        <w:rPr>
          <w:rFonts w:ascii="Arial" w:hAnsi="Arial" w:cs="Arial"/>
          <w:color w:val="0F1419"/>
          <w:sz w:val="14"/>
          <w:szCs w:val="14"/>
        </w:rPr>
        <w:object w:dxaOrig="1440" w:dyaOrig="1440">
          <v:shape id="_x0000_i1058" type="#_x0000_t75" style="width:12.9pt;height:20.4pt" o:ole="">
            <v:imagedata r:id="rId14" o:title=""/>
          </v:shape>
          <w:control r:id="rId15" w:name="DefaultOcxName1" w:shapeid="_x0000_i1058"/>
        </w:object>
      </w:r>
    </w:p>
    <w:p w:rsidR="00611613" w:rsidRDefault="00611613" w:rsidP="00611613">
      <w:pPr>
        <w:pStyle w:val="z-0"/>
        <w:rPr>
          <w:rFonts w:hint="eastAsia"/>
        </w:rPr>
      </w:pPr>
      <w:r>
        <w:rPr>
          <w:rFonts w:hint="eastAsia"/>
        </w:rPr>
        <w:t>양식의</w:t>
      </w:r>
      <w:r>
        <w:rPr>
          <w:rFonts w:hint="eastAsia"/>
        </w:rPr>
        <w:t xml:space="preserve"> </w:t>
      </w:r>
      <w:r>
        <w:rPr>
          <w:rFonts w:hint="eastAsia"/>
        </w:rPr>
        <w:t>맨</w:t>
      </w:r>
      <w:r>
        <w:rPr>
          <w:rFonts w:hint="eastAsia"/>
        </w:rPr>
        <w:t xml:space="preserve"> </w:t>
      </w:r>
      <w:r>
        <w:rPr>
          <w:rFonts w:hint="eastAsia"/>
        </w:rPr>
        <w:t>아래</w:t>
      </w:r>
    </w:p>
    <w:p w:rsidR="00611613" w:rsidRDefault="00611613" w:rsidP="00611613">
      <w:pPr>
        <w:shd w:val="clear" w:color="auto" w:fill="FFFFFF"/>
        <w:jc w:val="center"/>
        <w:textAlignment w:val="top"/>
        <w:rPr>
          <w:rFonts w:ascii="Arial" w:hAnsi="Arial" w:cs="Arial"/>
          <w:color w:val="0F1419"/>
          <w:sz w:val="14"/>
          <w:szCs w:val="14"/>
        </w:rPr>
      </w:pPr>
      <w:hyperlink r:id="rId16" w:tooltip="Raspberry Pi – ШИМ и Сервопривод" w:history="1">
        <w:r>
          <w:rPr>
            <w:rStyle w:val="a5"/>
            <w:rFonts w:ascii="Arial" w:hAnsi="Arial" w:cs="Arial"/>
            <w:color w:val="377395"/>
            <w:sz w:val="14"/>
            <w:szCs w:val="14"/>
          </w:rPr>
          <w:t>Raspberry Pi – ШИМ и Сервопривод</w:t>
        </w:r>
      </w:hyperlink>
      <w:r>
        <w:rPr>
          <w:rStyle w:val="apple-converted-space"/>
          <w:rFonts w:ascii="Arial" w:hAnsi="Arial" w:cs="Arial"/>
          <w:color w:val="0F1419"/>
          <w:sz w:val="14"/>
          <w:szCs w:val="14"/>
        </w:rPr>
        <w:t> </w:t>
      </w:r>
      <w:r>
        <w:rPr>
          <w:rFonts w:ascii="Arial" w:hAnsi="Arial" w:cs="Arial"/>
          <w:color w:val="0F1419"/>
          <w:sz w:val="14"/>
          <w:szCs w:val="14"/>
        </w:rPr>
        <w:t>»</w:t>
      </w:r>
    </w:p>
    <w:p w:rsidR="00611613" w:rsidRDefault="00611613" w:rsidP="00611613">
      <w:pPr>
        <w:shd w:val="clear" w:color="auto" w:fill="FFFFFF"/>
        <w:jc w:val="center"/>
        <w:textAlignment w:val="top"/>
        <w:rPr>
          <w:rFonts w:ascii="Arial" w:hAnsi="Arial" w:cs="Arial"/>
          <w:color w:val="0F1419"/>
          <w:sz w:val="14"/>
          <w:szCs w:val="14"/>
        </w:rPr>
      </w:pPr>
      <w:r>
        <w:rPr>
          <w:rFonts w:ascii="Arial" w:hAnsi="Arial" w:cs="Arial"/>
          <w:color w:val="0F1419"/>
          <w:sz w:val="14"/>
          <w:szCs w:val="14"/>
        </w:rPr>
        <w:t>«</w:t>
      </w:r>
      <w:r>
        <w:rPr>
          <w:rStyle w:val="apple-converted-space"/>
          <w:rFonts w:ascii="Arial" w:hAnsi="Arial" w:cs="Arial"/>
          <w:color w:val="0F1419"/>
          <w:sz w:val="14"/>
          <w:szCs w:val="14"/>
        </w:rPr>
        <w:t> </w:t>
      </w:r>
      <w:hyperlink r:id="rId17" w:tooltip="Raspberry Pi – FT232" w:history="1">
        <w:r>
          <w:rPr>
            <w:rStyle w:val="a5"/>
            <w:rFonts w:ascii="Arial" w:hAnsi="Arial" w:cs="Arial"/>
            <w:color w:val="377395"/>
            <w:sz w:val="14"/>
            <w:szCs w:val="14"/>
          </w:rPr>
          <w:t>Raspberry Pi – FT232</w:t>
        </w:r>
      </w:hyperlink>
    </w:p>
    <w:p w:rsidR="00611613" w:rsidRDefault="00611613" w:rsidP="00611613">
      <w:pPr>
        <w:pStyle w:val="1"/>
        <w:spacing w:before="54" w:beforeAutospacing="0" w:after="54" w:afterAutospacing="0"/>
        <w:textAlignment w:val="top"/>
        <w:rPr>
          <w:rFonts w:ascii="Arial" w:hAnsi="Arial" w:cs="Arial"/>
          <w:b w:val="0"/>
          <w:bCs w:val="0"/>
          <w:color w:val="22485D"/>
          <w:sz w:val="26"/>
          <w:szCs w:val="26"/>
        </w:rPr>
      </w:pPr>
      <w:r>
        <w:rPr>
          <w:rFonts w:ascii="Arial" w:hAnsi="Arial" w:cs="Arial"/>
          <w:b w:val="0"/>
          <w:bCs w:val="0"/>
          <w:color w:val="22485D"/>
          <w:sz w:val="26"/>
          <w:szCs w:val="26"/>
        </w:rPr>
        <w:t>Raspberry Pi – PWM і Сервопривод</w:t>
      </w:r>
    </w:p>
    <w:p w:rsidR="00611613" w:rsidRDefault="00611613" w:rsidP="00611613">
      <w:pPr>
        <w:shd w:val="clear" w:color="auto" w:fill="FFFFFF"/>
        <w:textAlignment w:val="top"/>
        <w:rPr>
          <w:rFonts w:ascii="Arial" w:hAnsi="Arial" w:cs="Arial"/>
          <w:color w:val="306482"/>
          <w:sz w:val="11"/>
          <w:szCs w:val="11"/>
        </w:rPr>
      </w:pPr>
      <w:r>
        <w:rPr>
          <w:rStyle w:val="date"/>
          <w:rFonts w:ascii="Arial" w:hAnsi="Arial" w:cs="Arial"/>
          <w:color w:val="306482"/>
          <w:sz w:val="11"/>
          <w:szCs w:val="11"/>
        </w:rPr>
        <w:t>Опубліковано</w:t>
      </w:r>
      <w:r>
        <w:rPr>
          <w:rStyle w:val="apple-converted-space"/>
          <w:rFonts w:ascii="Arial" w:hAnsi="Arial" w:cs="Arial"/>
          <w:color w:val="306482"/>
          <w:sz w:val="11"/>
          <w:szCs w:val="11"/>
        </w:rPr>
        <w:t> </w:t>
      </w:r>
      <w:r>
        <w:rPr>
          <w:rStyle w:val="entry-date"/>
          <w:color w:val="306482"/>
          <w:sz w:val="11"/>
          <w:szCs w:val="11"/>
        </w:rPr>
        <w:t>10.10.2014</w:t>
      </w:r>
    </w:p>
    <w:p w:rsidR="00611613" w:rsidRDefault="00611613" w:rsidP="00611613">
      <w:pPr>
        <w:widowControl/>
        <w:numPr>
          <w:ilvl w:val="0"/>
          <w:numId w:val="2"/>
        </w:numPr>
        <w:shd w:val="clear" w:color="auto" w:fill="FFFFFF"/>
        <w:wordWrap/>
        <w:autoSpaceDE/>
        <w:autoSpaceDN/>
        <w:spacing w:beforeAutospacing="1" w:afterAutospacing="1"/>
        <w:ind w:right="107"/>
        <w:jc w:val="left"/>
        <w:textAlignment w:val="top"/>
        <w:rPr>
          <w:rFonts w:ascii="Arial" w:hAnsi="Arial" w:cs="Arial"/>
          <w:color w:val="304050"/>
          <w:sz w:val="14"/>
          <w:szCs w:val="14"/>
        </w:rPr>
      </w:pPr>
      <w:r>
        <w:rPr>
          <w:rFonts w:ascii="Arial" w:hAnsi="Arial" w:cs="Arial"/>
          <w:noProof/>
          <w:color w:val="377395"/>
          <w:sz w:val="14"/>
          <w:szCs w:val="14"/>
        </w:rPr>
        <w:drawing>
          <wp:inline distT="0" distB="0" distL="0" distR="0">
            <wp:extent cx="156845" cy="156845"/>
            <wp:effectExtent l="0" t="0" r="0" b="0"/>
            <wp:docPr id="1" name="그림 1" descr="Facebook">
              <a:hlinkClick xmlns:a="http://schemas.openxmlformats.org/drawingml/2006/main" r:id="rId18" tgtFrame="&quot;_blank&quot;" tooltip="&quot;Share this on Faceboo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book">
                      <a:hlinkClick r:id="rId18" tgtFrame="&quot;_blank&quot;" tooltip="&quot;Share this on Facebook&quot;"/>
                    </pic:cNvPr>
                    <pic:cNvPicPr>
                      <a:picLocks noChangeAspect="1" noChangeArrowheads="1"/>
                    </pic:cNvPicPr>
                  </pic:nvPicPr>
                  <pic:blipFill>
                    <a:blip r:embed="rId19"/>
                    <a:srcRect/>
                    <a:stretch>
                      <a:fillRect/>
                    </a:stretch>
                  </pic:blipFill>
                  <pic:spPr bwMode="auto">
                    <a:xfrm>
                      <a:off x="0" y="0"/>
                      <a:ext cx="156845" cy="156845"/>
                    </a:xfrm>
                    <a:prstGeom prst="rect">
                      <a:avLst/>
                    </a:prstGeom>
                    <a:noFill/>
                    <a:ln w="9525">
                      <a:noFill/>
                      <a:miter lim="800000"/>
                      <a:headEnd/>
                      <a:tailEnd/>
                    </a:ln>
                  </pic:spPr>
                </pic:pic>
              </a:graphicData>
            </a:graphic>
          </wp:inline>
        </w:drawing>
      </w:r>
    </w:p>
    <w:p w:rsidR="00611613" w:rsidRDefault="00611613" w:rsidP="00611613">
      <w:pPr>
        <w:widowControl/>
        <w:numPr>
          <w:ilvl w:val="0"/>
          <w:numId w:val="2"/>
        </w:numPr>
        <w:shd w:val="clear" w:color="auto" w:fill="FFFFFF"/>
        <w:wordWrap/>
        <w:autoSpaceDE/>
        <w:autoSpaceDN/>
        <w:spacing w:beforeAutospacing="1" w:afterAutospacing="1"/>
        <w:ind w:right="107"/>
        <w:jc w:val="left"/>
        <w:textAlignment w:val="top"/>
        <w:rPr>
          <w:rFonts w:ascii="Arial" w:hAnsi="Arial" w:cs="Arial"/>
          <w:color w:val="304050"/>
          <w:sz w:val="14"/>
          <w:szCs w:val="14"/>
        </w:rPr>
      </w:pPr>
      <w:r>
        <w:rPr>
          <w:rFonts w:ascii="Arial" w:hAnsi="Arial" w:cs="Arial"/>
          <w:noProof/>
          <w:color w:val="377395"/>
          <w:sz w:val="14"/>
          <w:szCs w:val="14"/>
        </w:rPr>
        <w:drawing>
          <wp:inline distT="0" distB="0" distL="0" distR="0">
            <wp:extent cx="156845" cy="156845"/>
            <wp:effectExtent l="0" t="0" r="0" b="0"/>
            <wp:docPr id="2" name="그림 2" descr="Twitter">
              <a:hlinkClick xmlns:a="http://schemas.openxmlformats.org/drawingml/2006/main" r:id="rId20" tgtFrame="&quot;_blank&quot;" tooltip="&quot;Tweet this !&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witter">
                      <a:hlinkClick r:id="rId20" tgtFrame="&quot;_blank&quot;" tooltip="&quot;Tweet this !&quot;"/>
                    </pic:cNvPr>
                    <pic:cNvPicPr>
                      <a:picLocks noChangeAspect="1" noChangeArrowheads="1"/>
                    </pic:cNvPicPr>
                  </pic:nvPicPr>
                  <pic:blipFill>
                    <a:blip r:embed="rId19"/>
                    <a:srcRect/>
                    <a:stretch>
                      <a:fillRect/>
                    </a:stretch>
                  </pic:blipFill>
                  <pic:spPr bwMode="auto">
                    <a:xfrm>
                      <a:off x="0" y="0"/>
                      <a:ext cx="156845" cy="156845"/>
                    </a:xfrm>
                    <a:prstGeom prst="rect">
                      <a:avLst/>
                    </a:prstGeom>
                    <a:noFill/>
                    <a:ln w="9525">
                      <a:noFill/>
                      <a:miter lim="800000"/>
                      <a:headEnd/>
                      <a:tailEnd/>
                    </a:ln>
                  </pic:spPr>
                </pic:pic>
              </a:graphicData>
            </a:graphic>
          </wp:inline>
        </w:drawing>
      </w:r>
    </w:p>
    <w:p w:rsidR="00611613" w:rsidRDefault="00611613" w:rsidP="00611613">
      <w:pPr>
        <w:widowControl/>
        <w:numPr>
          <w:ilvl w:val="0"/>
          <w:numId w:val="2"/>
        </w:numPr>
        <w:shd w:val="clear" w:color="auto" w:fill="FFFFFF"/>
        <w:wordWrap/>
        <w:autoSpaceDE/>
        <w:autoSpaceDN/>
        <w:spacing w:beforeAutospacing="1" w:afterAutospacing="1"/>
        <w:ind w:right="107"/>
        <w:jc w:val="left"/>
        <w:textAlignment w:val="top"/>
        <w:rPr>
          <w:rFonts w:ascii="Arial" w:hAnsi="Arial" w:cs="Arial"/>
          <w:color w:val="304050"/>
          <w:sz w:val="14"/>
          <w:szCs w:val="14"/>
        </w:rPr>
      </w:pPr>
      <w:r>
        <w:rPr>
          <w:rFonts w:ascii="Arial" w:hAnsi="Arial" w:cs="Arial"/>
          <w:noProof/>
          <w:color w:val="377395"/>
          <w:sz w:val="14"/>
          <w:szCs w:val="14"/>
        </w:rPr>
        <w:drawing>
          <wp:inline distT="0" distB="0" distL="0" distR="0">
            <wp:extent cx="156845" cy="156845"/>
            <wp:effectExtent l="0" t="0" r="0" b="0"/>
            <wp:docPr id="3" name="그림 3" descr="Google Plus">
              <a:hlinkClick xmlns:a="http://schemas.openxmlformats.org/drawingml/2006/main" r:id="rId21" tgtFrame="&quot;_blank&quot;" tooltip="&quot;Share this on Google Plu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oogle Plus">
                      <a:hlinkClick r:id="rId21" tgtFrame="&quot;_blank&quot;" tooltip="&quot;Share this on Google Plus&quot;"/>
                    </pic:cNvPr>
                    <pic:cNvPicPr>
                      <a:picLocks noChangeAspect="1" noChangeArrowheads="1"/>
                    </pic:cNvPicPr>
                  </pic:nvPicPr>
                  <pic:blipFill>
                    <a:blip r:embed="rId19"/>
                    <a:srcRect/>
                    <a:stretch>
                      <a:fillRect/>
                    </a:stretch>
                  </pic:blipFill>
                  <pic:spPr bwMode="auto">
                    <a:xfrm>
                      <a:off x="0" y="0"/>
                      <a:ext cx="156845" cy="156845"/>
                    </a:xfrm>
                    <a:prstGeom prst="rect">
                      <a:avLst/>
                    </a:prstGeom>
                    <a:noFill/>
                    <a:ln w="9525">
                      <a:noFill/>
                      <a:miter lim="800000"/>
                      <a:headEnd/>
                      <a:tailEnd/>
                    </a:ln>
                  </pic:spPr>
                </pic:pic>
              </a:graphicData>
            </a:graphic>
          </wp:inline>
        </w:drawing>
      </w:r>
    </w:p>
    <w:p w:rsidR="00611613" w:rsidRDefault="00611613" w:rsidP="00611613">
      <w:pPr>
        <w:widowControl/>
        <w:numPr>
          <w:ilvl w:val="0"/>
          <w:numId w:val="2"/>
        </w:numPr>
        <w:shd w:val="clear" w:color="auto" w:fill="FFFFFF"/>
        <w:wordWrap/>
        <w:autoSpaceDE/>
        <w:autoSpaceDN/>
        <w:spacing w:beforeAutospacing="1" w:afterAutospacing="1"/>
        <w:ind w:right="107"/>
        <w:jc w:val="left"/>
        <w:textAlignment w:val="top"/>
        <w:rPr>
          <w:rFonts w:ascii="Arial" w:hAnsi="Arial" w:cs="Arial"/>
          <w:color w:val="304050"/>
          <w:sz w:val="14"/>
          <w:szCs w:val="14"/>
        </w:rPr>
      </w:pPr>
      <w:r>
        <w:rPr>
          <w:rFonts w:ascii="Arial" w:hAnsi="Arial" w:cs="Arial"/>
          <w:noProof/>
          <w:color w:val="377395"/>
          <w:sz w:val="14"/>
          <w:szCs w:val="14"/>
        </w:rPr>
        <w:drawing>
          <wp:inline distT="0" distB="0" distL="0" distR="0">
            <wp:extent cx="156845" cy="156845"/>
            <wp:effectExtent l="0" t="0" r="0" b="0"/>
            <wp:docPr id="4" name="그림 4" descr="Add to favorites">
              <a:hlinkClick xmlns:a="http://schemas.openxmlformats.org/drawingml/2006/main" r:id="rId7" tgtFrame="&quot;_blank&quot;" tooltip="&quot;Add to favorite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to favorites">
                      <a:hlinkClick r:id="rId7" tgtFrame="&quot;_blank&quot;" tooltip="&quot;Add to favorites&quot;"/>
                    </pic:cNvPr>
                    <pic:cNvPicPr>
                      <a:picLocks noChangeAspect="1" noChangeArrowheads="1"/>
                    </pic:cNvPicPr>
                  </pic:nvPicPr>
                  <pic:blipFill>
                    <a:blip r:embed="rId19"/>
                    <a:srcRect/>
                    <a:stretch>
                      <a:fillRect/>
                    </a:stretch>
                  </pic:blipFill>
                  <pic:spPr bwMode="auto">
                    <a:xfrm>
                      <a:off x="0" y="0"/>
                      <a:ext cx="156845" cy="156845"/>
                    </a:xfrm>
                    <a:prstGeom prst="rect">
                      <a:avLst/>
                    </a:prstGeom>
                    <a:noFill/>
                    <a:ln w="9525">
                      <a:noFill/>
                      <a:miter lim="800000"/>
                      <a:headEnd/>
                      <a:tailEnd/>
                    </a:ln>
                  </pic:spPr>
                </pic:pic>
              </a:graphicData>
            </a:graphic>
          </wp:inline>
        </w:drawing>
      </w:r>
    </w:p>
    <w:p w:rsidR="00611613" w:rsidRDefault="00611613" w:rsidP="00611613">
      <w:pPr>
        <w:widowControl/>
        <w:numPr>
          <w:ilvl w:val="0"/>
          <w:numId w:val="2"/>
        </w:numPr>
        <w:shd w:val="clear" w:color="auto" w:fill="FFFFFF"/>
        <w:wordWrap/>
        <w:autoSpaceDE/>
        <w:autoSpaceDN/>
        <w:spacing w:beforeAutospacing="1" w:afterAutospacing="1"/>
        <w:ind w:right="107"/>
        <w:jc w:val="left"/>
        <w:textAlignment w:val="top"/>
        <w:rPr>
          <w:rFonts w:ascii="Arial" w:hAnsi="Arial" w:cs="Arial"/>
          <w:color w:val="304050"/>
          <w:sz w:val="14"/>
          <w:szCs w:val="14"/>
        </w:rPr>
      </w:pPr>
      <w:r>
        <w:rPr>
          <w:rFonts w:ascii="Arial" w:hAnsi="Arial" w:cs="Arial"/>
          <w:noProof/>
          <w:color w:val="377395"/>
          <w:sz w:val="14"/>
          <w:szCs w:val="14"/>
        </w:rPr>
        <w:drawing>
          <wp:inline distT="0" distB="0" distL="0" distR="0">
            <wp:extent cx="156845" cy="156845"/>
            <wp:effectExtent l="0" t="0" r="0" b="0"/>
            <wp:docPr id="5" name="그림 5" descr="Email">
              <a:hlinkClick xmlns:a="http://schemas.openxmlformats.org/drawingml/2006/main" r:id="rId22" tgtFrame="&quot;_blank&quot;" tooltip="&quot;Email thi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ail">
                      <a:hlinkClick r:id="rId22" tgtFrame="&quot;_blank&quot;" tooltip="&quot;Email this&quot;"/>
                    </pic:cNvPr>
                    <pic:cNvPicPr>
                      <a:picLocks noChangeAspect="1" noChangeArrowheads="1"/>
                    </pic:cNvPicPr>
                  </pic:nvPicPr>
                  <pic:blipFill>
                    <a:blip r:embed="rId19"/>
                    <a:srcRect/>
                    <a:stretch>
                      <a:fillRect/>
                    </a:stretch>
                  </pic:blipFill>
                  <pic:spPr bwMode="auto">
                    <a:xfrm>
                      <a:off x="0" y="0"/>
                      <a:ext cx="156845" cy="156845"/>
                    </a:xfrm>
                    <a:prstGeom prst="rect">
                      <a:avLst/>
                    </a:prstGeom>
                    <a:noFill/>
                    <a:ln w="9525">
                      <a:noFill/>
                      <a:miter lim="800000"/>
                      <a:headEnd/>
                      <a:tailEnd/>
                    </a:ln>
                  </pic:spPr>
                </pic:pic>
              </a:graphicData>
            </a:graphic>
          </wp:inline>
        </w:drawing>
      </w:r>
    </w:p>
    <w:p w:rsidR="00611613" w:rsidRDefault="00611613" w:rsidP="00611613">
      <w:pPr>
        <w:widowControl/>
        <w:numPr>
          <w:ilvl w:val="0"/>
          <w:numId w:val="2"/>
        </w:numPr>
        <w:shd w:val="clear" w:color="auto" w:fill="FFFFFF"/>
        <w:wordWrap/>
        <w:autoSpaceDE/>
        <w:autoSpaceDN/>
        <w:spacing w:beforeAutospacing="1" w:afterAutospacing="1"/>
        <w:ind w:right="107"/>
        <w:jc w:val="left"/>
        <w:textAlignment w:val="top"/>
        <w:rPr>
          <w:rFonts w:ascii="Arial" w:hAnsi="Arial" w:cs="Arial"/>
          <w:color w:val="304050"/>
          <w:sz w:val="14"/>
          <w:szCs w:val="14"/>
        </w:rPr>
      </w:pPr>
      <w:r>
        <w:rPr>
          <w:rFonts w:ascii="Arial" w:hAnsi="Arial" w:cs="Arial"/>
          <w:noProof/>
          <w:color w:val="377395"/>
          <w:sz w:val="14"/>
          <w:szCs w:val="14"/>
        </w:rPr>
        <w:drawing>
          <wp:inline distT="0" distB="0" distL="0" distR="0">
            <wp:extent cx="156845" cy="156845"/>
            <wp:effectExtent l="0" t="0" r="0" b="0"/>
            <wp:docPr id="6" name="그림 6" descr="Print">
              <a:hlinkClick xmlns:a="http://schemas.openxmlformats.org/drawingml/2006/main" r:id="rId23" tgtFrame="&quot;_blank&quot;" tooltip="&quot;Print this articl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rint">
                      <a:hlinkClick r:id="rId23" tgtFrame="&quot;_blank&quot;" tooltip="&quot;Print this article&quot;"/>
                    </pic:cNvPr>
                    <pic:cNvPicPr>
                      <a:picLocks noChangeAspect="1" noChangeArrowheads="1"/>
                    </pic:cNvPicPr>
                  </pic:nvPicPr>
                  <pic:blipFill>
                    <a:blip r:embed="rId19"/>
                    <a:srcRect/>
                    <a:stretch>
                      <a:fillRect/>
                    </a:stretch>
                  </pic:blipFill>
                  <pic:spPr bwMode="auto">
                    <a:xfrm>
                      <a:off x="0" y="0"/>
                      <a:ext cx="156845" cy="156845"/>
                    </a:xfrm>
                    <a:prstGeom prst="rect">
                      <a:avLst/>
                    </a:prstGeom>
                    <a:noFill/>
                    <a:ln w="9525">
                      <a:noFill/>
                      <a:miter lim="800000"/>
                      <a:headEnd/>
                      <a:tailEnd/>
                    </a:ln>
                  </pic:spPr>
                </pic:pic>
              </a:graphicData>
            </a:graphic>
          </wp:inline>
        </w:drawing>
      </w:r>
    </w:p>
    <w:p w:rsidR="00611613" w:rsidRDefault="00611613" w:rsidP="00611613">
      <w:pPr>
        <w:widowControl/>
        <w:numPr>
          <w:ilvl w:val="0"/>
          <w:numId w:val="2"/>
        </w:numPr>
        <w:shd w:val="clear" w:color="auto" w:fill="FFFFFF"/>
        <w:wordWrap/>
        <w:autoSpaceDE/>
        <w:autoSpaceDN/>
        <w:spacing w:beforeAutospacing="1" w:afterAutospacing="1"/>
        <w:ind w:right="107"/>
        <w:jc w:val="left"/>
        <w:textAlignment w:val="top"/>
        <w:rPr>
          <w:rFonts w:ascii="Arial" w:hAnsi="Arial" w:cs="Arial"/>
          <w:color w:val="304050"/>
          <w:sz w:val="14"/>
          <w:szCs w:val="14"/>
        </w:rPr>
      </w:pPr>
      <w:r>
        <w:rPr>
          <w:rFonts w:ascii="Arial" w:hAnsi="Arial" w:cs="Arial"/>
          <w:noProof/>
          <w:color w:val="377395"/>
          <w:sz w:val="14"/>
          <w:szCs w:val="14"/>
        </w:rPr>
        <w:drawing>
          <wp:inline distT="0" distB="0" distL="0" distR="0">
            <wp:extent cx="156845" cy="156845"/>
            <wp:effectExtent l="0" t="0" r="0" b="0"/>
            <wp:docPr id="7" name="그림 7" descr="RSS">
              <a:hlinkClick xmlns:a="http://schemas.openxmlformats.org/drawingml/2006/main" r:id="rId24" tgtFrame="&quot;_blank&quot;" tooltip="&quot;Subscribe to RS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SS">
                      <a:hlinkClick r:id="rId24" tgtFrame="&quot;_blank&quot;" tooltip="&quot;Subscribe to RSS&quot;"/>
                    </pic:cNvPr>
                    <pic:cNvPicPr>
                      <a:picLocks noChangeAspect="1" noChangeArrowheads="1"/>
                    </pic:cNvPicPr>
                  </pic:nvPicPr>
                  <pic:blipFill>
                    <a:blip r:embed="rId19"/>
                    <a:srcRect/>
                    <a:stretch>
                      <a:fillRect/>
                    </a:stretch>
                  </pic:blipFill>
                  <pic:spPr bwMode="auto">
                    <a:xfrm>
                      <a:off x="0" y="0"/>
                      <a:ext cx="156845" cy="156845"/>
                    </a:xfrm>
                    <a:prstGeom prst="rect">
                      <a:avLst/>
                    </a:prstGeom>
                    <a:noFill/>
                    <a:ln w="9525">
                      <a:noFill/>
                      <a:miter lim="800000"/>
                      <a:headEnd/>
                      <a:tailEnd/>
                    </a:ln>
                  </pic:spPr>
                </pic:pic>
              </a:graphicData>
            </a:graphic>
          </wp:inline>
        </w:drawing>
      </w:r>
    </w:p>
    <w:p w:rsidR="00611613" w:rsidRDefault="00611613" w:rsidP="00611613">
      <w:pPr>
        <w:pStyle w:val="a7"/>
        <w:shd w:val="clear" w:color="auto" w:fill="FFFFFF"/>
        <w:spacing w:before="0" w:beforeAutospacing="0" w:after="0" w:afterAutospacing="0"/>
        <w:jc w:val="right"/>
        <w:textAlignment w:val="top"/>
        <w:rPr>
          <w:rFonts w:ascii="Arial" w:hAnsi="Arial" w:cs="Arial"/>
          <w:color w:val="0F1419"/>
          <w:sz w:val="14"/>
          <w:szCs w:val="14"/>
        </w:rPr>
      </w:pPr>
      <w:hyperlink r:id="rId25" w:history="1">
        <w:r>
          <w:rPr>
            <w:rStyle w:val="a5"/>
            <w:rFonts w:ascii="Arial" w:hAnsi="Arial" w:cs="Arial"/>
            <w:color w:val="377395"/>
            <w:sz w:val="14"/>
            <w:szCs w:val="14"/>
          </w:rPr>
          <w:t>Эта статья на русском языке</w:t>
        </w:r>
      </w:hyperlink>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Raspberry Pi має декілька шляхів для реалізації</w:t>
      </w:r>
      <w:r>
        <w:rPr>
          <w:rStyle w:val="apple-converted-space"/>
          <w:rFonts w:ascii="Arial" w:hAnsi="Arial" w:cs="Arial"/>
          <w:b/>
          <w:bCs/>
          <w:color w:val="0F1419"/>
          <w:sz w:val="14"/>
          <w:szCs w:val="14"/>
        </w:rPr>
        <w:t> </w:t>
      </w:r>
      <w:r>
        <w:rPr>
          <w:rStyle w:val="a8"/>
          <w:rFonts w:ascii="Arial" w:hAnsi="Arial" w:cs="Arial"/>
          <w:color w:val="0F1419"/>
          <w:sz w:val="14"/>
          <w:szCs w:val="14"/>
        </w:rPr>
        <w:t>PWM</w:t>
      </w:r>
      <w:r>
        <w:rPr>
          <w:rStyle w:val="apple-converted-space"/>
          <w:rFonts w:ascii="Arial" w:hAnsi="Arial" w:cs="Arial"/>
          <w:color w:val="0F1419"/>
          <w:sz w:val="14"/>
          <w:szCs w:val="14"/>
        </w:rPr>
        <w:t> </w:t>
      </w:r>
      <w:r>
        <w:rPr>
          <w:rFonts w:ascii="Arial" w:hAnsi="Arial" w:cs="Arial"/>
          <w:color w:val="0F1419"/>
          <w:sz w:val="14"/>
          <w:szCs w:val="14"/>
        </w:rPr>
        <w:t>(Широтно-імпульсної модуляції). Ми розглянемо як реалізувати,</w:t>
      </w:r>
      <w:r>
        <w:rPr>
          <w:rStyle w:val="apple-converted-space"/>
          <w:rFonts w:ascii="Arial" w:hAnsi="Arial" w:cs="Arial"/>
          <w:color w:val="0F1419"/>
          <w:sz w:val="14"/>
          <w:szCs w:val="14"/>
        </w:rPr>
        <w:t> </w:t>
      </w:r>
      <w:r>
        <w:rPr>
          <w:rStyle w:val="a8"/>
          <w:rFonts w:ascii="Arial" w:hAnsi="Arial" w:cs="Arial"/>
          <w:color w:val="0F1419"/>
          <w:sz w:val="14"/>
          <w:szCs w:val="14"/>
        </w:rPr>
        <w:t>PWM</w:t>
      </w:r>
      <w:r>
        <w:rPr>
          <w:rStyle w:val="apple-converted-space"/>
          <w:rFonts w:ascii="Arial" w:hAnsi="Arial" w:cs="Arial"/>
          <w:color w:val="0F1419"/>
          <w:sz w:val="14"/>
          <w:szCs w:val="14"/>
        </w:rPr>
        <w:t> </w:t>
      </w:r>
      <w:r>
        <w:rPr>
          <w:rFonts w:ascii="Arial" w:hAnsi="Arial" w:cs="Arial"/>
          <w:color w:val="0F1419"/>
          <w:sz w:val="14"/>
          <w:szCs w:val="14"/>
        </w:rPr>
        <w:t>програмно, та задіємо для генерації</w:t>
      </w:r>
      <w:r>
        <w:rPr>
          <w:rStyle w:val="apple-converted-space"/>
          <w:rFonts w:ascii="Arial" w:hAnsi="Arial" w:cs="Arial"/>
          <w:color w:val="0F1419"/>
          <w:sz w:val="14"/>
          <w:szCs w:val="14"/>
        </w:rPr>
        <w:t> </w:t>
      </w:r>
      <w:r>
        <w:rPr>
          <w:rStyle w:val="a8"/>
          <w:rFonts w:ascii="Arial" w:hAnsi="Arial" w:cs="Arial"/>
          <w:color w:val="0F1419"/>
          <w:sz w:val="14"/>
          <w:szCs w:val="14"/>
        </w:rPr>
        <w:t>PWM</w:t>
      </w:r>
      <w:r>
        <w:rPr>
          <w:rStyle w:val="apple-converted-space"/>
          <w:rFonts w:ascii="Arial" w:hAnsi="Arial" w:cs="Arial"/>
          <w:color w:val="0F1419"/>
          <w:sz w:val="14"/>
          <w:szCs w:val="14"/>
        </w:rPr>
        <w:t> </w:t>
      </w:r>
      <w:r>
        <w:rPr>
          <w:rFonts w:ascii="Arial" w:hAnsi="Arial" w:cs="Arial"/>
          <w:color w:val="0F1419"/>
          <w:sz w:val="14"/>
          <w:szCs w:val="14"/>
        </w:rPr>
        <w:t>апаратні ресурси Raspberry Pi. Спочатку будемо змінювати яскравість світлодіода, а потім навчимося керувати</w:t>
      </w:r>
      <w:r>
        <w:rPr>
          <w:rStyle w:val="apple-converted-space"/>
          <w:rFonts w:ascii="Arial" w:hAnsi="Arial" w:cs="Arial"/>
          <w:color w:val="0F1419"/>
          <w:sz w:val="14"/>
          <w:szCs w:val="14"/>
        </w:rPr>
        <w:t> </w:t>
      </w:r>
      <w:r>
        <w:rPr>
          <w:rStyle w:val="a8"/>
          <w:rFonts w:ascii="Arial" w:hAnsi="Arial" w:cs="Arial"/>
          <w:color w:val="0F1419"/>
          <w:sz w:val="14"/>
          <w:szCs w:val="14"/>
        </w:rPr>
        <w:t>сервоприводом</w:t>
      </w:r>
      <w:r>
        <w:rPr>
          <w:rFonts w:ascii="Arial" w:hAnsi="Arial" w:cs="Arial"/>
          <w:color w:val="0F1419"/>
          <w:sz w:val="14"/>
          <w:szCs w:val="14"/>
        </w:rPr>
        <w:t>.</w:t>
      </w:r>
    </w:p>
    <w:p w:rsidR="00611613" w:rsidRDefault="00611613" w:rsidP="00611613">
      <w:pPr>
        <w:pStyle w:val="2"/>
        <w:shd w:val="clear" w:color="auto" w:fill="FFFFFF"/>
        <w:spacing w:before="204" w:beforeAutospacing="0" w:after="204" w:afterAutospacing="0"/>
        <w:textAlignment w:val="top"/>
        <w:rPr>
          <w:rFonts w:ascii="Arial" w:hAnsi="Arial" w:cs="Arial"/>
          <w:b w:val="0"/>
          <w:bCs w:val="0"/>
          <w:color w:val="387496"/>
          <w:sz w:val="26"/>
          <w:szCs w:val="26"/>
        </w:rPr>
      </w:pPr>
      <w:r>
        <w:rPr>
          <w:rFonts w:ascii="Arial" w:hAnsi="Arial" w:cs="Arial"/>
          <w:b w:val="0"/>
          <w:bCs w:val="0"/>
          <w:color w:val="387496"/>
          <w:sz w:val="26"/>
          <w:szCs w:val="26"/>
        </w:rPr>
        <w:t>Що таке PWM (ШІМ) ?</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Широтно-імпульсна модуляція (ШІМ) – це імпульсний сигнал постійної частоти і змінної шпаруватості, тобто відношення тривалості імпульсу до періоду його проходження. За допомогою завдання шпаруватості (тривалості імпульсів) можна міняти середнє значення напруги на виході ШІМ.</w:t>
      </w:r>
    </w:p>
    <w:p w:rsidR="00611613" w:rsidRDefault="00611613" w:rsidP="00611613">
      <w:pPr>
        <w:pStyle w:val="a7"/>
        <w:shd w:val="clear" w:color="auto" w:fill="FFFFFF"/>
        <w:spacing w:before="0" w:beforeAutospacing="0" w:after="0" w:afterAutospacing="0"/>
        <w:textAlignment w:val="top"/>
        <w:rPr>
          <w:rFonts w:ascii="Arial" w:hAnsi="Arial" w:cs="Arial"/>
          <w:color w:val="0F1419"/>
          <w:sz w:val="14"/>
          <w:szCs w:val="14"/>
        </w:rPr>
      </w:pPr>
      <w:r>
        <w:rPr>
          <w:rFonts w:ascii="Arial" w:hAnsi="Arial" w:cs="Arial"/>
          <w:noProof/>
          <w:color w:val="377395"/>
          <w:sz w:val="14"/>
          <w:szCs w:val="14"/>
        </w:rPr>
        <w:drawing>
          <wp:inline distT="0" distB="0" distL="0" distR="0">
            <wp:extent cx="3145790" cy="3050540"/>
            <wp:effectExtent l="19050" t="0" r="0" b="0"/>
            <wp:docPr id="8" name="그림 8" descr="PWM">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WM">
                      <a:hlinkClick r:id="rId26"/>
                    </pic:cNvPr>
                    <pic:cNvPicPr>
                      <a:picLocks noChangeAspect="1" noChangeArrowheads="1"/>
                    </pic:cNvPicPr>
                  </pic:nvPicPr>
                  <pic:blipFill>
                    <a:blip r:embed="rId27"/>
                    <a:srcRect/>
                    <a:stretch>
                      <a:fillRect/>
                    </a:stretch>
                  </pic:blipFill>
                  <pic:spPr bwMode="auto">
                    <a:xfrm>
                      <a:off x="0" y="0"/>
                      <a:ext cx="3145790" cy="3050540"/>
                    </a:xfrm>
                    <a:prstGeom prst="rect">
                      <a:avLst/>
                    </a:prstGeom>
                    <a:noFill/>
                    <a:ln w="9525">
                      <a:noFill/>
                      <a:miter lim="800000"/>
                      <a:headEnd/>
                      <a:tailEnd/>
                    </a:ln>
                  </pic:spPr>
                </pic:pic>
              </a:graphicData>
            </a:graphic>
          </wp:inline>
        </w:drawing>
      </w:r>
    </w:p>
    <w:p w:rsidR="00611613" w:rsidRDefault="00611613" w:rsidP="00611613">
      <w:pPr>
        <w:pStyle w:val="2"/>
        <w:shd w:val="clear" w:color="auto" w:fill="FFFFFF"/>
        <w:spacing w:before="204" w:beforeAutospacing="0" w:after="204" w:afterAutospacing="0"/>
        <w:textAlignment w:val="top"/>
        <w:rPr>
          <w:rFonts w:ascii="Arial" w:hAnsi="Arial" w:cs="Arial"/>
          <w:b w:val="0"/>
          <w:bCs w:val="0"/>
          <w:color w:val="387496"/>
          <w:sz w:val="26"/>
          <w:szCs w:val="26"/>
        </w:rPr>
      </w:pPr>
      <w:r>
        <w:rPr>
          <w:rFonts w:ascii="Arial" w:hAnsi="Arial" w:cs="Arial"/>
          <w:b w:val="0"/>
          <w:bCs w:val="0"/>
          <w:color w:val="387496"/>
          <w:sz w:val="26"/>
          <w:szCs w:val="26"/>
        </w:rPr>
        <w:t>Програмна реалізація PWM</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Підключимо світлодіода до</w:t>
      </w:r>
      <w:r>
        <w:rPr>
          <w:rStyle w:val="apple-converted-space"/>
          <w:rFonts w:ascii="Arial" w:hAnsi="Arial" w:cs="Arial"/>
          <w:color w:val="0F1419"/>
          <w:sz w:val="14"/>
          <w:szCs w:val="14"/>
        </w:rPr>
        <w:t> </w:t>
      </w:r>
      <w:r>
        <w:rPr>
          <w:rStyle w:val="a8"/>
          <w:rFonts w:ascii="Arial" w:hAnsi="Arial" w:cs="Arial"/>
          <w:color w:val="0F1419"/>
          <w:sz w:val="14"/>
          <w:szCs w:val="14"/>
        </w:rPr>
        <w:t>GPIO23</w:t>
      </w:r>
      <w:r>
        <w:rPr>
          <w:rStyle w:val="apple-converted-space"/>
          <w:rFonts w:ascii="Arial" w:hAnsi="Arial" w:cs="Arial"/>
          <w:color w:val="0F1419"/>
          <w:sz w:val="14"/>
          <w:szCs w:val="14"/>
        </w:rPr>
        <w:t> </w:t>
      </w:r>
      <w:r>
        <w:rPr>
          <w:rFonts w:ascii="Arial" w:hAnsi="Arial" w:cs="Arial"/>
          <w:color w:val="0F1419"/>
          <w:sz w:val="14"/>
          <w:szCs w:val="14"/>
        </w:rPr>
        <w:t>як вказано на схемі:</w:t>
      </w:r>
    </w:p>
    <w:p w:rsidR="00611613" w:rsidRDefault="00611613" w:rsidP="00611613">
      <w:pPr>
        <w:pStyle w:val="a7"/>
        <w:shd w:val="clear" w:color="auto" w:fill="FFFFFF"/>
        <w:spacing w:before="0" w:beforeAutospacing="0" w:after="0" w:afterAutospacing="0"/>
        <w:textAlignment w:val="top"/>
        <w:rPr>
          <w:rFonts w:ascii="Arial" w:hAnsi="Arial" w:cs="Arial"/>
          <w:color w:val="0F1419"/>
          <w:sz w:val="14"/>
          <w:szCs w:val="14"/>
        </w:rPr>
      </w:pPr>
      <w:r>
        <w:rPr>
          <w:rFonts w:ascii="Arial" w:hAnsi="Arial" w:cs="Arial"/>
          <w:noProof/>
          <w:color w:val="377395"/>
          <w:sz w:val="14"/>
          <w:szCs w:val="14"/>
        </w:rPr>
        <w:lastRenderedPageBreak/>
        <w:drawing>
          <wp:inline distT="0" distB="0" distL="0" distR="0">
            <wp:extent cx="1706245" cy="2087880"/>
            <wp:effectExtent l="19050" t="0" r="8255" b="0"/>
            <wp:docPr id="9" name="그림 9" descr="Raspberry Pi &amp; LED">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aspberry Pi &amp; LED">
                      <a:hlinkClick r:id="rId28"/>
                    </pic:cNvPr>
                    <pic:cNvPicPr>
                      <a:picLocks noChangeAspect="1" noChangeArrowheads="1"/>
                    </pic:cNvPicPr>
                  </pic:nvPicPr>
                  <pic:blipFill>
                    <a:blip r:embed="rId29"/>
                    <a:srcRect/>
                    <a:stretch>
                      <a:fillRect/>
                    </a:stretch>
                  </pic:blipFill>
                  <pic:spPr bwMode="auto">
                    <a:xfrm>
                      <a:off x="0" y="0"/>
                      <a:ext cx="1706245" cy="2087880"/>
                    </a:xfrm>
                    <a:prstGeom prst="rect">
                      <a:avLst/>
                    </a:prstGeom>
                    <a:noFill/>
                    <a:ln w="9525">
                      <a:noFill/>
                      <a:miter lim="800000"/>
                      <a:headEnd/>
                      <a:tailEnd/>
                    </a:ln>
                  </pic:spPr>
                </pic:pic>
              </a:graphicData>
            </a:graphic>
          </wp:inline>
        </w:drawing>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Напишемо скрипт</w:t>
      </w:r>
      <w:r>
        <w:rPr>
          <w:rStyle w:val="apple-converted-space"/>
          <w:rFonts w:ascii="Arial" w:hAnsi="Arial" w:cs="Arial"/>
          <w:color w:val="0F1419"/>
          <w:sz w:val="14"/>
          <w:szCs w:val="14"/>
        </w:rPr>
        <w:t> </w:t>
      </w:r>
      <w:r>
        <w:rPr>
          <w:rStyle w:val="a8"/>
          <w:rFonts w:ascii="Arial" w:hAnsi="Arial" w:cs="Arial"/>
          <w:color w:val="0F1419"/>
          <w:sz w:val="14"/>
          <w:szCs w:val="14"/>
        </w:rPr>
        <w:t>pwm_soft.py</w:t>
      </w:r>
      <w:r>
        <w:rPr>
          <w:rFonts w:ascii="Arial" w:hAnsi="Arial" w:cs="Arial"/>
          <w:color w:val="0F1419"/>
          <w:sz w:val="14"/>
          <w:szCs w:val="14"/>
        </w:rPr>
        <w:t>:</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nano ./pwm_soft.py</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Текст скрипта:</w:t>
      </w:r>
    </w:p>
    <w:tbl>
      <w:tblPr>
        <w:tblW w:w="7673" w:type="dxa"/>
        <w:tblCellMar>
          <w:left w:w="0" w:type="dxa"/>
          <w:right w:w="0" w:type="dxa"/>
        </w:tblCellMar>
        <w:tblLook w:val="04A0"/>
      </w:tblPr>
      <w:tblGrid>
        <w:gridCol w:w="398"/>
        <w:gridCol w:w="7275"/>
      </w:tblGrid>
      <w:tr w:rsidR="00611613" w:rsidTr="00611613">
        <w:tc>
          <w:tcPr>
            <w:tcW w:w="0" w:type="auto"/>
            <w:vAlign w:val="center"/>
            <w:hideMark/>
          </w:tcPr>
          <w:p w:rsidR="00611613" w:rsidRDefault="00611613" w:rsidP="00611613">
            <w:r>
              <w:t>1</w:t>
            </w:r>
          </w:p>
          <w:p w:rsidR="00611613" w:rsidRDefault="00611613" w:rsidP="00611613">
            <w:r>
              <w:t>2</w:t>
            </w:r>
          </w:p>
          <w:p w:rsidR="00611613" w:rsidRDefault="00611613" w:rsidP="00611613">
            <w:r>
              <w:t>3</w:t>
            </w:r>
          </w:p>
          <w:p w:rsidR="00611613" w:rsidRDefault="00611613" w:rsidP="00611613">
            <w:r>
              <w:t>4</w:t>
            </w:r>
          </w:p>
          <w:p w:rsidR="00611613" w:rsidRDefault="00611613" w:rsidP="00611613">
            <w:r>
              <w:t>5</w:t>
            </w:r>
          </w:p>
          <w:p w:rsidR="00611613" w:rsidRDefault="00611613" w:rsidP="00611613">
            <w:r>
              <w:t>6</w:t>
            </w:r>
          </w:p>
          <w:p w:rsidR="00611613" w:rsidRDefault="00611613" w:rsidP="00611613">
            <w:r>
              <w:t>7</w:t>
            </w:r>
          </w:p>
          <w:p w:rsidR="00611613" w:rsidRDefault="00611613" w:rsidP="00611613">
            <w:r>
              <w:t>8</w:t>
            </w:r>
          </w:p>
          <w:p w:rsidR="00611613" w:rsidRDefault="00611613" w:rsidP="00611613">
            <w:r>
              <w:t>9</w:t>
            </w:r>
          </w:p>
          <w:p w:rsidR="00611613" w:rsidRDefault="00611613" w:rsidP="00611613">
            <w:r>
              <w:t>10</w:t>
            </w:r>
          </w:p>
          <w:p w:rsidR="00611613" w:rsidRDefault="00611613" w:rsidP="00611613">
            <w:r>
              <w:t>11</w:t>
            </w:r>
          </w:p>
          <w:p w:rsidR="00611613" w:rsidRDefault="00611613" w:rsidP="00611613">
            <w:r>
              <w:t>12</w:t>
            </w:r>
          </w:p>
          <w:p w:rsidR="00611613" w:rsidRDefault="00611613" w:rsidP="00611613">
            <w:r>
              <w:t>13</w:t>
            </w:r>
          </w:p>
          <w:p w:rsidR="00611613" w:rsidRDefault="00611613" w:rsidP="00611613">
            <w:r>
              <w:t>14</w:t>
            </w:r>
          </w:p>
          <w:p w:rsidR="00611613" w:rsidRDefault="00611613" w:rsidP="00611613">
            <w:r>
              <w:t>15</w:t>
            </w:r>
          </w:p>
          <w:p w:rsidR="00611613" w:rsidRDefault="00611613" w:rsidP="00611613">
            <w:r>
              <w:t>16</w:t>
            </w:r>
          </w:p>
          <w:p w:rsidR="00611613" w:rsidRDefault="00611613" w:rsidP="00611613">
            <w:r>
              <w:t>17</w:t>
            </w:r>
          </w:p>
          <w:p w:rsidR="00611613" w:rsidRDefault="00611613" w:rsidP="00611613">
            <w:pPr>
              <w:rPr>
                <w:rFonts w:ascii="굴림" w:eastAsia="굴림" w:hAnsi="굴림" w:cs="굴림"/>
                <w:sz w:val="24"/>
                <w:szCs w:val="24"/>
              </w:rPr>
            </w:pPr>
            <w:r>
              <w:t>18</w:t>
            </w:r>
          </w:p>
        </w:tc>
        <w:tc>
          <w:tcPr>
            <w:tcW w:w="7275" w:type="dxa"/>
            <w:vAlign w:val="center"/>
            <w:hideMark/>
          </w:tcPr>
          <w:p w:rsidR="00611613" w:rsidRDefault="00611613" w:rsidP="00611613">
            <w:r>
              <w:rPr>
                <w:rStyle w:val="HTML"/>
              </w:rPr>
              <w:t>import</w:t>
            </w:r>
            <w:r>
              <w:t xml:space="preserve"> </w:t>
            </w:r>
            <w:r>
              <w:rPr>
                <w:rStyle w:val="HTML"/>
              </w:rPr>
              <w:t>time</w:t>
            </w:r>
          </w:p>
          <w:p w:rsidR="00611613" w:rsidRDefault="00611613" w:rsidP="00611613">
            <w:r>
              <w:rPr>
                <w:rStyle w:val="HTML"/>
              </w:rPr>
              <w:t>import</w:t>
            </w:r>
            <w:r>
              <w:t xml:space="preserve"> </w:t>
            </w:r>
            <w:r>
              <w:rPr>
                <w:rStyle w:val="HTML"/>
              </w:rPr>
              <w:t>RPi.GPIO as GPIO</w:t>
            </w:r>
          </w:p>
          <w:p w:rsidR="00611613" w:rsidRDefault="00611613" w:rsidP="00611613">
            <w:r>
              <w:rPr>
                <w:rStyle w:val="HTML"/>
              </w:rPr>
              <w:t>GPIO.setmode(GPIO.BCM)</w:t>
            </w:r>
          </w:p>
          <w:p w:rsidR="00611613" w:rsidRDefault="00611613" w:rsidP="00611613">
            <w:r>
              <w:rPr>
                <w:rStyle w:val="HTML"/>
              </w:rPr>
              <w:t>GPIO.setup(23, GPIO.OUT)</w:t>
            </w:r>
          </w:p>
          <w:p w:rsidR="00611613" w:rsidRDefault="00611613" w:rsidP="00611613">
            <w:r>
              <w:rPr>
                <w:rStyle w:val="HTML"/>
              </w:rPr>
              <w:t>p =</w:t>
            </w:r>
            <w:r>
              <w:t xml:space="preserve"> </w:t>
            </w:r>
            <w:r>
              <w:rPr>
                <w:rStyle w:val="HTML"/>
              </w:rPr>
              <w:t>GPIO.PWM(23, 50)  # channel=23 frequency=50Hz</w:t>
            </w:r>
          </w:p>
          <w:p w:rsidR="00611613" w:rsidRDefault="00611613" w:rsidP="00611613">
            <w:r>
              <w:rPr>
                <w:rStyle w:val="HTML"/>
              </w:rPr>
              <w:t>p.start(0)</w:t>
            </w:r>
          </w:p>
          <w:p w:rsidR="00611613" w:rsidRDefault="00611613" w:rsidP="00611613">
            <w:r>
              <w:rPr>
                <w:rStyle w:val="HTML"/>
              </w:rPr>
              <w:t>try:</w:t>
            </w:r>
          </w:p>
          <w:p w:rsidR="00611613" w:rsidRDefault="00611613" w:rsidP="00611613">
            <w:r>
              <w:rPr>
                <w:rStyle w:val="HTML"/>
              </w:rPr>
              <w:t>    while</w:t>
            </w:r>
            <w:r>
              <w:t xml:space="preserve"> </w:t>
            </w:r>
            <w:r>
              <w:rPr>
                <w:rStyle w:val="HTML"/>
              </w:rPr>
              <w:t>1:</w:t>
            </w:r>
          </w:p>
          <w:p w:rsidR="00611613" w:rsidRDefault="00611613" w:rsidP="00611613">
            <w:r>
              <w:rPr>
                <w:rStyle w:val="HTML"/>
              </w:rPr>
              <w:t>        for</w:t>
            </w:r>
            <w:r>
              <w:t xml:space="preserve"> </w:t>
            </w:r>
            <w:r>
              <w:rPr>
                <w:rStyle w:val="HTML"/>
              </w:rPr>
              <w:t>dc in</w:t>
            </w:r>
            <w:r>
              <w:t xml:space="preserve"> </w:t>
            </w:r>
            <w:r>
              <w:rPr>
                <w:rStyle w:val="HTML"/>
              </w:rPr>
              <w:t>range(0, 101, 5):</w:t>
            </w:r>
          </w:p>
          <w:p w:rsidR="00611613" w:rsidRDefault="00611613" w:rsidP="00611613">
            <w:r>
              <w:rPr>
                <w:rStyle w:val="HTML"/>
              </w:rPr>
              <w:t>            p.ChangeDutyCycle(dc)</w:t>
            </w:r>
          </w:p>
          <w:p w:rsidR="00611613" w:rsidRDefault="00611613" w:rsidP="00611613">
            <w:r>
              <w:rPr>
                <w:rStyle w:val="HTML"/>
              </w:rPr>
              <w:t>            time.sleep(0.1)</w:t>
            </w:r>
          </w:p>
          <w:p w:rsidR="00611613" w:rsidRDefault="00611613" w:rsidP="00611613">
            <w:r>
              <w:rPr>
                <w:rStyle w:val="HTML"/>
              </w:rPr>
              <w:t>        for</w:t>
            </w:r>
            <w:r>
              <w:t xml:space="preserve"> </w:t>
            </w:r>
            <w:r>
              <w:rPr>
                <w:rStyle w:val="HTML"/>
              </w:rPr>
              <w:t>dc in</w:t>
            </w:r>
            <w:r>
              <w:t xml:space="preserve"> </w:t>
            </w:r>
            <w:r>
              <w:rPr>
                <w:rStyle w:val="HTML"/>
              </w:rPr>
              <w:t>range(100, -1, -5):</w:t>
            </w:r>
          </w:p>
          <w:p w:rsidR="00611613" w:rsidRDefault="00611613" w:rsidP="00611613">
            <w:r>
              <w:rPr>
                <w:rStyle w:val="HTML"/>
              </w:rPr>
              <w:t>            p.ChangeDutyCycle(dc)</w:t>
            </w:r>
          </w:p>
          <w:p w:rsidR="00611613" w:rsidRDefault="00611613" w:rsidP="00611613">
            <w:r>
              <w:rPr>
                <w:rStyle w:val="HTML"/>
              </w:rPr>
              <w:t>            time.sleep(0.1)</w:t>
            </w:r>
          </w:p>
          <w:p w:rsidR="00611613" w:rsidRDefault="00611613" w:rsidP="00611613">
            <w:r>
              <w:rPr>
                <w:rStyle w:val="HTML"/>
              </w:rPr>
              <w:t>except</w:t>
            </w:r>
            <w:r>
              <w:t xml:space="preserve"> </w:t>
            </w:r>
            <w:r>
              <w:rPr>
                <w:rStyle w:val="HTML"/>
              </w:rPr>
              <w:t>KeyboardInterrupt:</w:t>
            </w:r>
          </w:p>
          <w:p w:rsidR="00611613" w:rsidRDefault="00611613" w:rsidP="00611613">
            <w:r>
              <w:rPr>
                <w:rStyle w:val="HTML"/>
              </w:rPr>
              <w:t>    pass</w:t>
            </w:r>
          </w:p>
          <w:p w:rsidR="00611613" w:rsidRDefault="00611613" w:rsidP="00611613">
            <w:r>
              <w:rPr>
                <w:rStyle w:val="HTML"/>
              </w:rPr>
              <w:t>p.stop()</w:t>
            </w:r>
          </w:p>
          <w:p w:rsidR="00611613" w:rsidRDefault="00611613" w:rsidP="00611613">
            <w:pPr>
              <w:rPr>
                <w:rFonts w:ascii="굴림" w:eastAsia="굴림" w:hAnsi="굴림" w:cs="굴림"/>
                <w:sz w:val="24"/>
                <w:szCs w:val="24"/>
              </w:rPr>
            </w:pPr>
            <w:r>
              <w:rPr>
                <w:rStyle w:val="HTML"/>
              </w:rPr>
              <w:t>GPIO.cleanup()</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Запустимо його:</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python ./pwm_soft.py</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Світлодіод буде плавно загоратися і плавно гаснути.</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Програмна реалізація PWM дозволяє сформувати PWM сигнал на будь-кому виводі. У цьому прикладі ми використовуємо</w:t>
      </w:r>
      <w:r>
        <w:rPr>
          <w:rStyle w:val="apple-converted-space"/>
          <w:rFonts w:ascii="Arial" w:hAnsi="Arial" w:cs="Arial"/>
          <w:color w:val="0F1419"/>
          <w:sz w:val="14"/>
          <w:szCs w:val="14"/>
        </w:rPr>
        <w:t> </w:t>
      </w:r>
      <w:r>
        <w:rPr>
          <w:rStyle w:val="a8"/>
          <w:rFonts w:ascii="Arial" w:hAnsi="Arial" w:cs="Arial"/>
          <w:color w:val="0F1419"/>
          <w:sz w:val="14"/>
          <w:szCs w:val="14"/>
        </w:rPr>
        <w:t>RPi.GPIO</w:t>
      </w:r>
      <w:r>
        <w:rPr>
          <w:rStyle w:val="apple-converted-space"/>
          <w:rFonts w:ascii="Arial" w:hAnsi="Arial" w:cs="Arial"/>
          <w:color w:val="0F1419"/>
          <w:sz w:val="14"/>
          <w:szCs w:val="14"/>
        </w:rPr>
        <w:t> </w:t>
      </w:r>
      <w:r>
        <w:rPr>
          <w:rFonts w:ascii="Arial" w:hAnsi="Arial" w:cs="Arial"/>
          <w:color w:val="0F1419"/>
          <w:sz w:val="14"/>
          <w:szCs w:val="14"/>
        </w:rPr>
        <w:t>для програмної генерації PWM сигналу. А це означає, що витрачаються обчислювальні ресурси мікрокомп’ютера. Якщо мікрокомп’ютер буде відволікатися на інші задачі, PWM сигнал буде викривлятися і не буде стабільним. Це не принципово, якщо PWM застосовується для керування яскравістю світлодіода. Але може стати неприйнятним, коли PWM застосовується для формування керуючого сигналу. Наприклад, при керуванні сервоприводами програмна реалізація PWM не може стабільно утримувати сервоприводи у заданому положенні.</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Raspberry Pi має технічну можливість використовувати апаратний ресурс для генерації PWM.</w:t>
      </w:r>
    </w:p>
    <w:p w:rsidR="00611613" w:rsidRDefault="00611613" w:rsidP="00611613">
      <w:pPr>
        <w:pStyle w:val="2"/>
        <w:shd w:val="clear" w:color="auto" w:fill="FFFFFF"/>
        <w:spacing w:before="204" w:beforeAutospacing="0" w:after="204" w:afterAutospacing="0"/>
        <w:textAlignment w:val="top"/>
        <w:rPr>
          <w:rFonts w:ascii="Arial" w:hAnsi="Arial" w:cs="Arial"/>
          <w:b w:val="0"/>
          <w:bCs w:val="0"/>
          <w:color w:val="387496"/>
          <w:sz w:val="26"/>
          <w:szCs w:val="26"/>
        </w:rPr>
      </w:pPr>
      <w:r>
        <w:rPr>
          <w:rFonts w:ascii="Arial" w:hAnsi="Arial" w:cs="Arial"/>
          <w:b w:val="0"/>
          <w:bCs w:val="0"/>
          <w:color w:val="387496"/>
          <w:sz w:val="26"/>
          <w:szCs w:val="26"/>
        </w:rPr>
        <w:t>Генерація PWM сигналу завдяки апаратним ресурсам Raspberry Pi</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Проект</w:t>
      </w:r>
      <w:r>
        <w:rPr>
          <w:rStyle w:val="apple-converted-space"/>
          <w:rFonts w:ascii="Arial" w:hAnsi="Arial" w:cs="Arial"/>
          <w:color w:val="0F1419"/>
          <w:sz w:val="14"/>
          <w:szCs w:val="14"/>
        </w:rPr>
        <w:t> </w:t>
      </w:r>
      <w:r>
        <w:rPr>
          <w:rStyle w:val="a8"/>
          <w:rFonts w:ascii="Arial" w:hAnsi="Arial" w:cs="Arial"/>
          <w:color w:val="0F1419"/>
          <w:sz w:val="14"/>
          <w:szCs w:val="14"/>
        </w:rPr>
        <w:t>WiringPi</w:t>
      </w:r>
      <w:r>
        <w:rPr>
          <w:rStyle w:val="apple-converted-space"/>
          <w:rFonts w:ascii="Arial" w:hAnsi="Arial" w:cs="Arial"/>
          <w:color w:val="0F1419"/>
          <w:sz w:val="14"/>
          <w:szCs w:val="14"/>
        </w:rPr>
        <w:t> </w:t>
      </w:r>
      <w:r>
        <w:rPr>
          <w:rFonts w:ascii="Arial" w:hAnsi="Arial" w:cs="Arial"/>
          <w:color w:val="0F1419"/>
          <w:sz w:val="14"/>
          <w:szCs w:val="14"/>
        </w:rPr>
        <w:t>– це бібліотека, яка містить утиліти для простого доступу до GPIO. Вона дозволяє налаштувати апаратні модулі для спеціальних виходів PWM. Встановлюємо wiringPi:</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r>
              <w:t>1</w:t>
            </w:r>
          </w:p>
          <w:p w:rsidR="00611613" w:rsidRDefault="00611613" w:rsidP="00611613">
            <w:r>
              <w:t>2</w:t>
            </w:r>
          </w:p>
          <w:p w:rsidR="00611613" w:rsidRDefault="00611613" w:rsidP="00611613">
            <w:r>
              <w:t>3</w:t>
            </w:r>
          </w:p>
          <w:p w:rsidR="00611613" w:rsidRDefault="00611613" w:rsidP="00611613">
            <w:r>
              <w:lastRenderedPageBreak/>
              <w:t>4</w:t>
            </w:r>
          </w:p>
          <w:p w:rsidR="00611613" w:rsidRDefault="00611613" w:rsidP="00611613">
            <w:pPr>
              <w:rPr>
                <w:rFonts w:ascii="굴림" w:eastAsia="굴림" w:hAnsi="굴림" w:cs="굴림"/>
                <w:sz w:val="24"/>
                <w:szCs w:val="24"/>
              </w:rPr>
            </w:pPr>
            <w:r>
              <w:t>5</w:t>
            </w:r>
          </w:p>
        </w:tc>
        <w:tc>
          <w:tcPr>
            <w:tcW w:w="7350" w:type="dxa"/>
            <w:vAlign w:val="center"/>
            <w:hideMark/>
          </w:tcPr>
          <w:p w:rsidR="00611613" w:rsidRDefault="00611613" w:rsidP="00611613">
            <w:r>
              <w:rPr>
                <w:rStyle w:val="HTML"/>
              </w:rPr>
              <w:lastRenderedPageBreak/>
              <w:t>sudo</w:t>
            </w:r>
            <w:r>
              <w:t xml:space="preserve"> </w:t>
            </w:r>
            <w:r>
              <w:rPr>
                <w:rStyle w:val="HTML"/>
              </w:rPr>
              <w:t>apt-get install</w:t>
            </w:r>
            <w:r>
              <w:t xml:space="preserve"> </w:t>
            </w:r>
            <w:r>
              <w:rPr>
                <w:rStyle w:val="HTML"/>
              </w:rPr>
              <w:t>git-core</w:t>
            </w:r>
          </w:p>
          <w:p w:rsidR="00611613" w:rsidRDefault="00611613" w:rsidP="00611613">
            <w:r>
              <w:rPr>
                <w:rStyle w:val="HTML"/>
              </w:rPr>
              <w:t>git clone git://git.drogon.net/wiringPi</w:t>
            </w:r>
          </w:p>
          <w:p w:rsidR="00611613" w:rsidRDefault="00611613" w:rsidP="00611613">
            <w:r>
              <w:rPr>
                <w:rStyle w:val="HTML"/>
              </w:rPr>
              <w:t>cd</w:t>
            </w:r>
            <w:r>
              <w:t xml:space="preserve"> </w:t>
            </w:r>
            <w:r>
              <w:rPr>
                <w:rStyle w:val="HTML"/>
              </w:rPr>
              <w:t>wiringPi</w:t>
            </w:r>
          </w:p>
          <w:p w:rsidR="00611613" w:rsidRDefault="00611613" w:rsidP="00611613">
            <w:r>
              <w:rPr>
                <w:rStyle w:val="HTML"/>
              </w:rPr>
              <w:t>./build</w:t>
            </w:r>
          </w:p>
          <w:p w:rsidR="00611613" w:rsidRDefault="00611613" w:rsidP="00611613">
            <w:pPr>
              <w:rPr>
                <w:rFonts w:ascii="굴림" w:eastAsia="굴림" w:hAnsi="굴림" w:cs="굴림"/>
                <w:sz w:val="24"/>
                <w:szCs w:val="24"/>
              </w:rPr>
            </w:pPr>
            <w:r>
              <w:rPr>
                <w:rStyle w:val="HTML"/>
              </w:rPr>
              <w:lastRenderedPageBreak/>
              <w:t>cd</w:t>
            </w:r>
            <w:r>
              <w:t xml:space="preserve"> </w:t>
            </w:r>
            <w:r>
              <w:rPr>
                <w:rStyle w:val="HTML"/>
              </w:rPr>
              <w:t>..</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lastRenderedPageBreak/>
        <w:t>Підключимо світлодіод до</w:t>
      </w:r>
      <w:r>
        <w:rPr>
          <w:rStyle w:val="apple-converted-space"/>
          <w:rFonts w:ascii="Arial" w:hAnsi="Arial" w:cs="Arial"/>
          <w:color w:val="0F1419"/>
          <w:sz w:val="14"/>
          <w:szCs w:val="14"/>
        </w:rPr>
        <w:t> </w:t>
      </w:r>
      <w:r>
        <w:rPr>
          <w:rStyle w:val="a8"/>
          <w:rFonts w:ascii="Arial" w:hAnsi="Arial" w:cs="Arial"/>
          <w:color w:val="0F1419"/>
          <w:sz w:val="14"/>
          <w:szCs w:val="14"/>
        </w:rPr>
        <w:t>GPIO18</w:t>
      </w:r>
      <w:r>
        <w:rPr>
          <w:rStyle w:val="apple-converted-space"/>
          <w:rFonts w:ascii="Arial" w:hAnsi="Arial" w:cs="Arial"/>
          <w:color w:val="0F1419"/>
          <w:sz w:val="14"/>
          <w:szCs w:val="14"/>
        </w:rPr>
        <w:t> </w:t>
      </w:r>
      <w:r>
        <w:rPr>
          <w:rFonts w:ascii="Arial" w:hAnsi="Arial" w:cs="Arial"/>
          <w:color w:val="0F1419"/>
          <w:sz w:val="14"/>
          <w:szCs w:val="14"/>
        </w:rPr>
        <w:t>як вказано на схемі:</w:t>
      </w:r>
    </w:p>
    <w:p w:rsidR="00611613" w:rsidRDefault="00611613" w:rsidP="00611613">
      <w:pPr>
        <w:pStyle w:val="a7"/>
        <w:shd w:val="clear" w:color="auto" w:fill="FFFFFF"/>
        <w:spacing w:before="0" w:beforeAutospacing="0" w:after="0" w:afterAutospacing="0"/>
        <w:textAlignment w:val="top"/>
        <w:rPr>
          <w:rFonts w:ascii="Arial" w:hAnsi="Arial" w:cs="Arial"/>
          <w:color w:val="0F1419"/>
          <w:sz w:val="14"/>
          <w:szCs w:val="14"/>
        </w:rPr>
      </w:pPr>
      <w:r>
        <w:rPr>
          <w:rFonts w:ascii="Arial" w:hAnsi="Arial" w:cs="Arial"/>
          <w:noProof/>
          <w:color w:val="377395"/>
          <w:sz w:val="14"/>
          <w:szCs w:val="14"/>
        </w:rPr>
        <w:drawing>
          <wp:inline distT="0" distB="0" distL="0" distR="0">
            <wp:extent cx="1706245" cy="2087880"/>
            <wp:effectExtent l="19050" t="0" r="8255" b="0"/>
            <wp:docPr id="10" name="그림 10" descr="Raspberry Pi &amp; PWM">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aspberry Pi &amp; PWM">
                      <a:hlinkClick r:id="rId30"/>
                    </pic:cNvPr>
                    <pic:cNvPicPr>
                      <a:picLocks noChangeAspect="1" noChangeArrowheads="1"/>
                    </pic:cNvPicPr>
                  </pic:nvPicPr>
                  <pic:blipFill>
                    <a:blip r:embed="rId31"/>
                    <a:srcRect/>
                    <a:stretch>
                      <a:fillRect/>
                    </a:stretch>
                  </pic:blipFill>
                  <pic:spPr bwMode="auto">
                    <a:xfrm>
                      <a:off x="0" y="0"/>
                      <a:ext cx="1706245" cy="2087880"/>
                    </a:xfrm>
                    <a:prstGeom prst="rect">
                      <a:avLst/>
                    </a:prstGeom>
                    <a:noFill/>
                    <a:ln w="9525">
                      <a:noFill/>
                      <a:miter lim="800000"/>
                      <a:headEnd/>
                      <a:tailEnd/>
                    </a:ln>
                  </pic:spPr>
                </pic:pic>
              </a:graphicData>
            </a:graphic>
          </wp:inline>
        </w:drawing>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Перший вихід PWM заведений на</w:t>
      </w:r>
      <w:r>
        <w:rPr>
          <w:rStyle w:val="apple-converted-space"/>
          <w:rFonts w:ascii="Arial" w:hAnsi="Arial" w:cs="Arial"/>
          <w:color w:val="0F1419"/>
          <w:sz w:val="14"/>
          <w:szCs w:val="14"/>
        </w:rPr>
        <w:t> </w:t>
      </w:r>
      <w:r>
        <w:rPr>
          <w:rStyle w:val="a8"/>
          <w:rFonts w:ascii="Arial" w:hAnsi="Arial" w:cs="Arial"/>
          <w:color w:val="0F1419"/>
          <w:sz w:val="14"/>
          <w:szCs w:val="14"/>
        </w:rPr>
        <w:t>GPIO18</w:t>
      </w:r>
      <w:r>
        <w:rPr>
          <w:rFonts w:ascii="Arial" w:hAnsi="Arial" w:cs="Arial"/>
          <w:color w:val="0F1419"/>
          <w:sz w:val="14"/>
          <w:szCs w:val="14"/>
        </w:rPr>
        <w:t>, інші канали PWM задіяні на аудіо-виході. Виконаємо наступні команди для формування на</w:t>
      </w:r>
      <w:r>
        <w:rPr>
          <w:rStyle w:val="apple-converted-space"/>
          <w:rFonts w:ascii="Arial" w:hAnsi="Arial" w:cs="Arial"/>
          <w:color w:val="0F1419"/>
          <w:sz w:val="14"/>
          <w:szCs w:val="14"/>
        </w:rPr>
        <w:t> </w:t>
      </w:r>
      <w:r>
        <w:rPr>
          <w:rStyle w:val="a8"/>
          <w:rFonts w:ascii="Arial" w:hAnsi="Arial" w:cs="Arial"/>
          <w:color w:val="0F1419"/>
          <w:sz w:val="14"/>
          <w:szCs w:val="14"/>
        </w:rPr>
        <w:t>GPIO18</w:t>
      </w:r>
      <w:r>
        <w:rPr>
          <w:rStyle w:val="apple-converted-space"/>
          <w:rFonts w:ascii="Arial" w:hAnsi="Arial" w:cs="Arial"/>
          <w:color w:val="0F1419"/>
          <w:sz w:val="14"/>
          <w:szCs w:val="14"/>
        </w:rPr>
        <w:t> </w:t>
      </w:r>
      <w:r>
        <w:rPr>
          <w:rFonts w:ascii="Arial" w:hAnsi="Arial" w:cs="Arial"/>
          <w:color w:val="0F1419"/>
          <w:sz w:val="14"/>
          <w:szCs w:val="14"/>
        </w:rPr>
        <w:t>PWM сигналу. Налаштовуємо перший канал PWM (GPIO18):</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gpio mode 1 pwm</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Задаємо шпаруватість від 0 до 1024:</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gpio pwm 1 500</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Світлодіод має світитися напівсили. Проекспериментуйте з PWM. Спробуйте задати наступні значення:</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r>
              <w:t>1</w:t>
            </w:r>
          </w:p>
          <w:p w:rsidR="00611613" w:rsidRDefault="00611613" w:rsidP="00611613">
            <w:pPr>
              <w:rPr>
                <w:rFonts w:ascii="굴림" w:eastAsia="굴림" w:hAnsi="굴림" w:cs="굴림"/>
                <w:sz w:val="24"/>
                <w:szCs w:val="24"/>
              </w:rPr>
            </w:pPr>
            <w:r>
              <w:t>2</w:t>
            </w:r>
          </w:p>
        </w:tc>
        <w:tc>
          <w:tcPr>
            <w:tcW w:w="7350" w:type="dxa"/>
            <w:vAlign w:val="center"/>
            <w:hideMark/>
          </w:tcPr>
          <w:p w:rsidR="00611613" w:rsidRDefault="00611613" w:rsidP="00611613">
            <w:r>
              <w:rPr>
                <w:rStyle w:val="HTML"/>
              </w:rPr>
              <w:t>gpio pwm 1 10</w:t>
            </w:r>
          </w:p>
          <w:p w:rsidR="00611613" w:rsidRDefault="00611613" w:rsidP="00611613">
            <w:pPr>
              <w:rPr>
                <w:rFonts w:ascii="굴림" w:eastAsia="굴림" w:hAnsi="굴림" w:cs="굴림"/>
                <w:sz w:val="24"/>
                <w:szCs w:val="24"/>
              </w:rPr>
            </w:pPr>
            <w:r>
              <w:rPr>
                <w:rStyle w:val="HTML"/>
              </w:rPr>
              <w:t>gpio pwm 1 1023</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Відключаємо PWM:</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gpio unexport 1</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або</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gpio unexportall</w:t>
            </w:r>
          </w:p>
        </w:tc>
      </w:tr>
    </w:tbl>
    <w:p w:rsidR="00611613" w:rsidRDefault="00611613" w:rsidP="00611613">
      <w:pPr>
        <w:pStyle w:val="2"/>
        <w:shd w:val="clear" w:color="auto" w:fill="FFFFFF"/>
        <w:spacing w:before="204" w:beforeAutospacing="0" w:after="204" w:afterAutospacing="0"/>
        <w:textAlignment w:val="top"/>
        <w:rPr>
          <w:rFonts w:ascii="Arial" w:hAnsi="Arial" w:cs="Arial"/>
          <w:b w:val="0"/>
          <w:bCs w:val="0"/>
          <w:color w:val="387496"/>
          <w:sz w:val="26"/>
          <w:szCs w:val="26"/>
        </w:rPr>
      </w:pPr>
      <w:r>
        <w:rPr>
          <w:rFonts w:ascii="Arial" w:hAnsi="Arial" w:cs="Arial"/>
          <w:b w:val="0"/>
          <w:bCs w:val="0"/>
          <w:color w:val="387496"/>
          <w:sz w:val="26"/>
          <w:szCs w:val="26"/>
        </w:rPr>
        <w:t>Генерація апаратного PWM сигналу на Python</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Щоб використовувати</w:t>
      </w:r>
      <w:r>
        <w:rPr>
          <w:rStyle w:val="apple-converted-space"/>
          <w:rFonts w:ascii="Arial" w:hAnsi="Arial" w:cs="Arial"/>
          <w:color w:val="0F1419"/>
          <w:sz w:val="14"/>
          <w:szCs w:val="14"/>
        </w:rPr>
        <w:t> </w:t>
      </w:r>
      <w:r>
        <w:rPr>
          <w:rStyle w:val="a8"/>
          <w:rFonts w:ascii="Arial" w:hAnsi="Arial" w:cs="Arial"/>
          <w:color w:val="0F1419"/>
          <w:sz w:val="14"/>
          <w:szCs w:val="14"/>
        </w:rPr>
        <w:t>PWM</w:t>
      </w:r>
      <w:r>
        <w:rPr>
          <w:rStyle w:val="apple-converted-space"/>
          <w:rFonts w:ascii="Arial" w:hAnsi="Arial" w:cs="Arial"/>
          <w:color w:val="0F1419"/>
          <w:sz w:val="14"/>
          <w:szCs w:val="14"/>
        </w:rPr>
        <w:t> </w:t>
      </w:r>
      <w:r>
        <w:rPr>
          <w:rFonts w:ascii="Arial" w:hAnsi="Arial" w:cs="Arial"/>
          <w:color w:val="0F1419"/>
          <w:sz w:val="14"/>
          <w:szCs w:val="14"/>
        </w:rPr>
        <w:t>у</w:t>
      </w:r>
      <w:r>
        <w:rPr>
          <w:rStyle w:val="apple-converted-space"/>
          <w:rFonts w:ascii="Arial" w:hAnsi="Arial" w:cs="Arial"/>
          <w:color w:val="0F1419"/>
          <w:sz w:val="14"/>
          <w:szCs w:val="14"/>
        </w:rPr>
        <w:t> </w:t>
      </w:r>
      <w:r>
        <w:rPr>
          <w:rStyle w:val="a8"/>
          <w:rFonts w:ascii="Arial" w:hAnsi="Arial" w:cs="Arial"/>
          <w:color w:val="0F1419"/>
          <w:sz w:val="14"/>
          <w:szCs w:val="14"/>
        </w:rPr>
        <w:t>Python</w:t>
      </w:r>
      <w:r>
        <w:rPr>
          <w:rStyle w:val="apple-converted-space"/>
          <w:rFonts w:ascii="Arial" w:hAnsi="Arial" w:cs="Arial"/>
          <w:color w:val="0F1419"/>
          <w:sz w:val="14"/>
          <w:szCs w:val="14"/>
        </w:rPr>
        <w:t> </w:t>
      </w:r>
      <w:r>
        <w:rPr>
          <w:rFonts w:ascii="Arial" w:hAnsi="Arial" w:cs="Arial"/>
          <w:color w:val="0F1419"/>
          <w:sz w:val="14"/>
          <w:szCs w:val="14"/>
        </w:rPr>
        <w:t>треба встановили</w:t>
      </w:r>
      <w:r>
        <w:rPr>
          <w:rStyle w:val="apple-converted-space"/>
          <w:rFonts w:ascii="Arial" w:hAnsi="Arial" w:cs="Arial"/>
          <w:color w:val="0F1419"/>
          <w:sz w:val="14"/>
          <w:szCs w:val="14"/>
        </w:rPr>
        <w:t> </w:t>
      </w:r>
      <w:r>
        <w:rPr>
          <w:rStyle w:val="a8"/>
          <w:rFonts w:ascii="Arial" w:hAnsi="Arial" w:cs="Arial"/>
          <w:color w:val="0F1419"/>
          <w:sz w:val="14"/>
          <w:szCs w:val="14"/>
        </w:rPr>
        <w:t>WiringPi-Python</w:t>
      </w:r>
      <w:r>
        <w:rPr>
          <w:rFonts w:ascii="Arial" w:hAnsi="Arial" w:cs="Arial"/>
          <w:color w:val="0F1419"/>
          <w:sz w:val="14"/>
          <w:szCs w:val="14"/>
        </w:rPr>
        <w:t>:</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r>
              <w:t>1</w:t>
            </w:r>
          </w:p>
          <w:p w:rsidR="00611613" w:rsidRDefault="00611613" w:rsidP="00611613">
            <w:r>
              <w:t>2</w:t>
            </w:r>
          </w:p>
          <w:p w:rsidR="00611613" w:rsidRDefault="00611613" w:rsidP="00611613">
            <w:r>
              <w:t>3</w:t>
            </w:r>
          </w:p>
          <w:p w:rsidR="00611613" w:rsidRDefault="00611613" w:rsidP="00611613">
            <w:r>
              <w:t>4</w:t>
            </w:r>
          </w:p>
          <w:p w:rsidR="00611613" w:rsidRDefault="00611613" w:rsidP="00611613">
            <w:r>
              <w:t>5</w:t>
            </w:r>
          </w:p>
          <w:p w:rsidR="00611613" w:rsidRDefault="00611613" w:rsidP="00611613">
            <w:pPr>
              <w:rPr>
                <w:rFonts w:ascii="굴림" w:eastAsia="굴림" w:hAnsi="굴림" w:cs="굴림"/>
                <w:sz w:val="24"/>
                <w:szCs w:val="24"/>
              </w:rPr>
            </w:pPr>
            <w:r>
              <w:t>6</w:t>
            </w:r>
          </w:p>
        </w:tc>
        <w:tc>
          <w:tcPr>
            <w:tcW w:w="7350" w:type="dxa"/>
            <w:vAlign w:val="center"/>
            <w:hideMark/>
          </w:tcPr>
          <w:p w:rsidR="00611613" w:rsidRDefault="00611613" w:rsidP="00611613">
            <w:r>
              <w:rPr>
                <w:rStyle w:val="HTML"/>
              </w:rPr>
              <w:t>sudo</w:t>
            </w:r>
            <w:r>
              <w:t xml:space="preserve"> </w:t>
            </w:r>
            <w:r>
              <w:rPr>
                <w:rStyle w:val="HTML"/>
              </w:rPr>
              <w:t>apt-get install</w:t>
            </w:r>
            <w:r>
              <w:t xml:space="preserve"> </w:t>
            </w:r>
            <w:r>
              <w:rPr>
                <w:rStyle w:val="HTML"/>
              </w:rPr>
              <w:t>python-dev python-setuptools</w:t>
            </w:r>
          </w:p>
          <w:p w:rsidR="00611613" w:rsidRDefault="00611613" w:rsidP="00611613">
            <w:r>
              <w:rPr>
                <w:rStyle w:val="HTML"/>
              </w:rPr>
              <w:t>git clone https://github.com/WiringPi/WiringPi-Python</w:t>
            </w:r>
          </w:p>
          <w:p w:rsidR="00611613" w:rsidRDefault="00611613" w:rsidP="00611613">
            <w:r>
              <w:rPr>
                <w:rStyle w:val="HTML"/>
              </w:rPr>
              <w:t>cd</w:t>
            </w:r>
            <w:r>
              <w:t xml:space="preserve"> </w:t>
            </w:r>
            <w:r>
              <w:rPr>
                <w:rStyle w:val="HTML"/>
              </w:rPr>
              <w:t>WiringPi-Python</w:t>
            </w:r>
          </w:p>
          <w:p w:rsidR="00611613" w:rsidRDefault="00611613" w:rsidP="00611613">
            <w:r>
              <w:rPr>
                <w:rStyle w:val="HTML"/>
              </w:rPr>
              <w:t>git submodule update --init</w:t>
            </w:r>
          </w:p>
          <w:p w:rsidR="00611613" w:rsidRDefault="00611613" w:rsidP="00611613">
            <w:r>
              <w:rPr>
                <w:rStyle w:val="HTML"/>
              </w:rPr>
              <w:t>python setup.py install</w:t>
            </w:r>
          </w:p>
          <w:p w:rsidR="00611613" w:rsidRDefault="00611613" w:rsidP="00611613">
            <w:pPr>
              <w:rPr>
                <w:rFonts w:ascii="굴림" w:eastAsia="굴림" w:hAnsi="굴림" w:cs="굴림"/>
                <w:sz w:val="24"/>
                <w:szCs w:val="24"/>
              </w:rPr>
            </w:pPr>
            <w:r>
              <w:rPr>
                <w:rStyle w:val="HTML"/>
              </w:rPr>
              <w:t>cd</w:t>
            </w:r>
            <w:r>
              <w:t xml:space="preserve"> </w:t>
            </w:r>
            <w:r>
              <w:rPr>
                <w:rStyle w:val="HTML"/>
              </w:rPr>
              <w:t>..</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Створимо срипт</w:t>
      </w:r>
      <w:r>
        <w:rPr>
          <w:rStyle w:val="apple-converted-space"/>
          <w:rFonts w:ascii="Arial" w:hAnsi="Arial" w:cs="Arial"/>
          <w:color w:val="0F1419"/>
          <w:sz w:val="14"/>
          <w:szCs w:val="14"/>
        </w:rPr>
        <w:t> </w:t>
      </w:r>
      <w:r>
        <w:rPr>
          <w:rStyle w:val="a8"/>
          <w:rFonts w:ascii="Arial" w:hAnsi="Arial" w:cs="Arial"/>
          <w:color w:val="0F1419"/>
          <w:sz w:val="14"/>
          <w:szCs w:val="14"/>
        </w:rPr>
        <w:t>pwm.py</w:t>
      </w:r>
      <w:r>
        <w:rPr>
          <w:rFonts w:ascii="Arial" w:hAnsi="Arial" w:cs="Arial"/>
          <w:color w:val="0F1419"/>
          <w:sz w:val="14"/>
          <w:szCs w:val="14"/>
        </w:rPr>
        <w:t>:</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nano pwm.py</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Текст скрипта:</w:t>
      </w:r>
    </w:p>
    <w:tbl>
      <w:tblPr>
        <w:tblW w:w="7673" w:type="dxa"/>
        <w:tblCellMar>
          <w:left w:w="0" w:type="dxa"/>
          <w:right w:w="0" w:type="dxa"/>
        </w:tblCellMar>
        <w:tblLook w:val="04A0"/>
      </w:tblPr>
      <w:tblGrid>
        <w:gridCol w:w="398"/>
        <w:gridCol w:w="7275"/>
      </w:tblGrid>
      <w:tr w:rsidR="00611613" w:rsidTr="00611613">
        <w:tc>
          <w:tcPr>
            <w:tcW w:w="0" w:type="auto"/>
            <w:vAlign w:val="center"/>
            <w:hideMark/>
          </w:tcPr>
          <w:p w:rsidR="00611613" w:rsidRDefault="00611613" w:rsidP="00611613">
            <w:r>
              <w:t>1</w:t>
            </w:r>
          </w:p>
          <w:p w:rsidR="00611613" w:rsidRDefault="00611613" w:rsidP="00611613">
            <w:r>
              <w:t>2</w:t>
            </w:r>
          </w:p>
          <w:p w:rsidR="00611613" w:rsidRDefault="00611613" w:rsidP="00611613">
            <w:r>
              <w:t>3</w:t>
            </w:r>
          </w:p>
          <w:p w:rsidR="00611613" w:rsidRDefault="00611613" w:rsidP="00611613">
            <w:r>
              <w:t>4</w:t>
            </w:r>
          </w:p>
          <w:p w:rsidR="00611613" w:rsidRDefault="00611613" w:rsidP="00611613">
            <w:r>
              <w:t>5</w:t>
            </w:r>
          </w:p>
          <w:p w:rsidR="00611613" w:rsidRDefault="00611613" w:rsidP="00611613">
            <w:r>
              <w:t>6</w:t>
            </w:r>
          </w:p>
          <w:p w:rsidR="00611613" w:rsidRDefault="00611613" w:rsidP="00611613">
            <w:r>
              <w:lastRenderedPageBreak/>
              <w:t>7</w:t>
            </w:r>
          </w:p>
          <w:p w:rsidR="00611613" w:rsidRDefault="00611613" w:rsidP="00611613">
            <w:r>
              <w:t>8</w:t>
            </w:r>
          </w:p>
          <w:p w:rsidR="00611613" w:rsidRDefault="00611613" w:rsidP="00611613">
            <w:r>
              <w:t>9</w:t>
            </w:r>
          </w:p>
          <w:p w:rsidR="00611613" w:rsidRDefault="00611613" w:rsidP="00611613">
            <w:r>
              <w:t>10</w:t>
            </w:r>
          </w:p>
          <w:p w:rsidR="00611613" w:rsidRDefault="00611613" w:rsidP="00611613">
            <w:r>
              <w:t>11</w:t>
            </w:r>
          </w:p>
          <w:p w:rsidR="00611613" w:rsidRDefault="00611613" w:rsidP="00611613">
            <w:r>
              <w:t>12</w:t>
            </w:r>
          </w:p>
          <w:p w:rsidR="00611613" w:rsidRDefault="00611613" w:rsidP="00611613">
            <w:r>
              <w:t>13</w:t>
            </w:r>
          </w:p>
          <w:p w:rsidR="00611613" w:rsidRDefault="00611613" w:rsidP="00611613">
            <w:r>
              <w:t>14</w:t>
            </w:r>
          </w:p>
          <w:p w:rsidR="00611613" w:rsidRDefault="00611613" w:rsidP="00611613">
            <w:r>
              <w:t>15</w:t>
            </w:r>
          </w:p>
          <w:p w:rsidR="00611613" w:rsidRDefault="00611613" w:rsidP="00611613">
            <w:r>
              <w:t>16</w:t>
            </w:r>
          </w:p>
          <w:p w:rsidR="00611613" w:rsidRDefault="00611613" w:rsidP="00611613">
            <w:pPr>
              <w:rPr>
                <w:rFonts w:ascii="굴림" w:eastAsia="굴림" w:hAnsi="굴림" w:cs="굴림"/>
                <w:sz w:val="24"/>
                <w:szCs w:val="24"/>
              </w:rPr>
            </w:pPr>
            <w:r>
              <w:t>17</w:t>
            </w:r>
          </w:p>
        </w:tc>
        <w:tc>
          <w:tcPr>
            <w:tcW w:w="7275" w:type="dxa"/>
            <w:vAlign w:val="center"/>
            <w:hideMark/>
          </w:tcPr>
          <w:p w:rsidR="00611613" w:rsidRDefault="00611613" w:rsidP="00611613">
            <w:r>
              <w:rPr>
                <w:rStyle w:val="HTML"/>
              </w:rPr>
              <w:lastRenderedPageBreak/>
              <w:t>import</w:t>
            </w:r>
            <w:r>
              <w:t xml:space="preserve"> </w:t>
            </w:r>
            <w:r>
              <w:rPr>
                <w:rStyle w:val="HTML"/>
              </w:rPr>
              <w:t>time</w:t>
            </w:r>
          </w:p>
          <w:p w:rsidR="00611613" w:rsidRDefault="00611613" w:rsidP="00611613">
            <w:r>
              <w:rPr>
                <w:rStyle w:val="HTML"/>
              </w:rPr>
              <w:t>import</w:t>
            </w:r>
            <w:r>
              <w:t xml:space="preserve"> </w:t>
            </w:r>
            <w:r>
              <w:rPr>
                <w:rStyle w:val="HTML"/>
              </w:rPr>
              <w:t>wiringpi</w:t>
            </w:r>
          </w:p>
          <w:p w:rsidR="00611613" w:rsidRDefault="00611613" w:rsidP="00611613">
            <w:r>
              <w:rPr>
                <w:rStyle w:val="HTML"/>
              </w:rPr>
              <w:t># GPIO pin 12 = BCM pin 18 = wiringpi pin 1</w:t>
            </w:r>
          </w:p>
          <w:p w:rsidR="00611613" w:rsidRDefault="00611613" w:rsidP="00611613">
            <w:r>
              <w:rPr>
                <w:rStyle w:val="HTML"/>
              </w:rPr>
              <w:t>led_pin  =</w:t>
            </w:r>
            <w:r>
              <w:t xml:space="preserve"> </w:t>
            </w:r>
            <w:r>
              <w:rPr>
                <w:rStyle w:val="HTML"/>
              </w:rPr>
              <w:t>1</w:t>
            </w:r>
          </w:p>
          <w:p w:rsidR="00611613" w:rsidRDefault="00611613" w:rsidP="00611613">
            <w:r>
              <w:rPr>
                <w:rStyle w:val="HTML"/>
              </w:rPr>
              <w:t>wiringpi.wiringPiSetup()</w:t>
            </w:r>
          </w:p>
          <w:p w:rsidR="00611613" w:rsidRDefault="00611613" w:rsidP="00611613">
            <w:r>
              <w:rPr>
                <w:rStyle w:val="HTML"/>
              </w:rPr>
              <w:t>wiringpi.pinMode(led_pin, 2)</w:t>
            </w:r>
          </w:p>
          <w:p w:rsidR="00611613" w:rsidRDefault="00611613" w:rsidP="00611613">
            <w:r>
              <w:rPr>
                <w:rStyle w:val="HTML"/>
              </w:rPr>
              <w:t>wiringpi.pwmWrite(led_pin, 0)</w:t>
            </w:r>
          </w:p>
          <w:p w:rsidR="00611613" w:rsidRDefault="00611613" w:rsidP="00611613">
            <w:r>
              <w:rPr>
                <w:rStyle w:val="HTML"/>
              </w:rPr>
              <w:lastRenderedPageBreak/>
              <w:t>def</w:t>
            </w:r>
            <w:r>
              <w:t xml:space="preserve"> </w:t>
            </w:r>
            <w:r>
              <w:rPr>
                <w:rStyle w:val="HTML"/>
              </w:rPr>
              <w:t>led(led_value):</w:t>
            </w:r>
          </w:p>
          <w:p w:rsidR="00611613" w:rsidRDefault="00611613" w:rsidP="00611613">
            <w:r>
              <w:rPr>
                <w:rStyle w:val="HTML"/>
              </w:rPr>
              <w:t>    wiringpi.pwmWrite(led_pin, led_value)</w:t>
            </w:r>
          </w:p>
          <w:p w:rsidR="00611613" w:rsidRDefault="00611613" w:rsidP="00611613">
            <w:r>
              <w:rPr>
                <w:rStyle w:val="HTML"/>
              </w:rPr>
              <w:t>led(0)</w:t>
            </w:r>
          </w:p>
          <w:p w:rsidR="00611613" w:rsidRDefault="00611613" w:rsidP="00611613">
            <w:r>
              <w:rPr>
                <w:rStyle w:val="HTML"/>
              </w:rPr>
              <w:t>while</w:t>
            </w:r>
            <w:r>
              <w:t xml:space="preserve"> </w:t>
            </w:r>
            <w:r>
              <w:rPr>
                <w:rStyle w:val="HTML"/>
              </w:rPr>
              <w:t>1:</w:t>
            </w:r>
          </w:p>
          <w:p w:rsidR="00611613" w:rsidRDefault="00611613" w:rsidP="00611613">
            <w:r>
              <w:rPr>
                <w:rStyle w:val="HTML"/>
              </w:rPr>
              <w:t>        for</w:t>
            </w:r>
            <w:r>
              <w:t xml:space="preserve"> </w:t>
            </w:r>
            <w:r>
              <w:rPr>
                <w:rStyle w:val="HTML"/>
              </w:rPr>
              <w:t>dc in</w:t>
            </w:r>
            <w:r>
              <w:t xml:space="preserve"> </w:t>
            </w:r>
            <w:r>
              <w:rPr>
                <w:rStyle w:val="HTML"/>
              </w:rPr>
              <w:t>range(0, 1023, 5):</w:t>
            </w:r>
          </w:p>
          <w:p w:rsidR="00611613" w:rsidRDefault="00611613" w:rsidP="00611613">
            <w:r>
              <w:rPr>
                <w:rStyle w:val="HTML"/>
              </w:rPr>
              <w:t>                led(dc)</w:t>
            </w:r>
          </w:p>
          <w:p w:rsidR="00611613" w:rsidRDefault="00611613" w:rsidP="00611613">
            <w:r>
              <w:rPr>
                <w:rStyle w:val="HTML"/>
              </w:rPr>
              <w:t>                time.sleep(0.01)</w:t>
            </w:r>
          </w:p>
          <w:p w:rsidR="00611613" w:rsidRDefault="00611613" w:rsidP="00611613">
            <w:r>
              <w:rPr>
                <w:rStyle w:val="HTML"/>
              </w:rPr>
              <w:t>        for</w:t>
            </w:r>
            <w:r>
              <w:t xml:space="preserve"> </w:t>
            </w:r>
            <w:r>
              <w:rPr>
                <w:rStyle w:val="HTML"/>
              </w:rPr>
              <w:t>dc in</w:t>
            </w:r>
            <w:r>
              <w:t xml:space="preserve"> </w:t>
            </w:r>
            <w:r>
              <w:rPr>
                <w:rStyle w:val="HTML"/>
              </w:rPr>
              <w:t>range(1024, 0, -5):</w:t>
            </w:r>
          </w:p>
          <w:p w:rsidR="00611613" w:rsidRDefault="00611613" w:rsidP="00611613">
            <w:r>
              <w:rPr>
                <w:rStyle w:val="HTML"/>
              </w:rPr>
              <w:t>                led(dc)</w:t>
            </w:r>
          </w:p>
          <w:p w:rsidR="00611613" w:rsidRDefault="00611613" w:rsidP="00611613">
            <w:pPr>
              <w:rPr>
                <w:rFonts w:ascii="굴림" w:eastAsia="굴림" w:hAnsi="굴림" w:cs="굴림"/>
                <w:sz w:val="24"/>
                <w:szCs w:val="24"/>
              </w:rPr>
            </w:pPr>
            <w:r>
              <w:rPr>
                <w:rStyle w:val="HTML"/>
              </w:rPr>
              <w:t>                time.sleep(0.01)</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lastRenderedPageBreak/>
        <w:t>Запустимо його:</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python ./pwm.py</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Світлодіод буде плавно загоратися і плавно гаснути. Апаратна реалізація</w:t>
      </w:r>
      <w:r>
        <w:rPr>
          <w:rStyle w:val="apple-converted-space"/>
          <w:rFonts w:ascii="Arial" w:hAnsi="Arial" w:cs="Arial"/>
          <w:color w:val="0F1419"/>
          <w:sz w:val="14"/>
          <w:szCs w:val="14"/>
        </w:rPr>
        <w:t> </w:t>
      </w:r>
      <w:r>
        <w:rPr>
          <w:rStyle w:val="a8"/>
          <w:rFonts w:ascii="Arial" w:hAnsi="Arial" w:cs="Arial"/>
          <w:color w:val="0F1419"/>
          <w:sz w:val="14"/>
          <w:szCs w:val="14"/>
        </w:rPr>
        <w:t>PWM</w:t>
      </w:r>
      <w:r>
        <w:rPr>
          <w:rStyle w:val="apple-converted-space"/>
          <w:rFonts w:ascii="Arial" w:hAnsi="Arial" w:cs="Arial"/>
          <w:color w:val="0F1419"/>
          <w:sz w:val="14"/>
          <w:szCs w:val="14"/>
        </w:rPr>
        <w:t> </w:t>
      </w:r>
      <w:r>
        <w:rPr>
          <w:rFonts w:ascii="Arial" w:hAnsi="Arial" w:cs="Arial"/>
          <w:color w:val="0F1419"/>
          <w:sz w:val="14"/>
          <w:szCs w:val="14"/>
        </w:rPr>
        <w:t>забезпечує більш стабільний результат. Нажаль апаратний вихід у</w:t>
      </w:r>
      <w:r>
        <w:rPr>
          <w:rStyle w:val="apple-converted-space"/>
          <w:rFonts w:ascii="Arial" w:hAnsi="Arial" w:cs="Arial"/>
          <w:color w:val="0F1419"/>
          <w:sz w:val="14"/>
          <w:szCs w:val="14"/>
        </w:rPr>
        <w:t> </w:t>
      </w:r>
      <w:r>
        <w:rPr>
          <w:rStyle w:val="a8"/>
          <w:rFonts w:ascii="Arial" w:hAnsi="Arial" w:cs="Arial"/>
          <w:color w:val="0F1419"/>
          <w:sz w:val="14"/>
          <w:szCs w:val="14"/>
        </w:rPr>
        <w:t>Raspberry Pi</w:t>
      </w:r>
      <w:r>
        <w:rPr>
          <w:rStyle w:val="apple-converted-space"/>
          <w:rFonts w:ascii="Arial" w:hAnsi="Arial" w:cs="Arial"/>
          <w:color w:val="0F1419"/>
          <w:sz w:val="14"/>
          <w:szCs w:val="14"/>
        </w:rPr>
        <w:t> </w:t>
      </w:r>
      <w:r>
        <w:rPr>
          <w:rFonts w:ascii="Arial" w:hAnsi="Arial" w:cs="Arial"/>
          <w:color w:val="0F1419"/>
          <w:sz w:val="14"/>
          <w:szCs w:val="14"/>
        </w:rPr>
        <w:t>тільки один. Але існує ще пара методів генерування</w:t>
      </w:r>
      <w:r>
        <w:rPr>
          <w:rStyle w:val="apple-converted-space"/>
          <w:rFonts w:ascii="Arial" w:hAnsi="Arial" w:cs="Arial"/>
          <w:color w:val="0F1419"/>
          <w:sz w:val="14"/>
          <w:szCs w:val="14"/>
        </w:rPr>
        <w:t> </w:t>
      </w:r>
      <w:r>
        <w:rPr>
          <w:rStyle w:val="a8"/>
          <w:rFonts w:ascii="Arial" w:hAnsi="Arial" w:cs="Arial"/>
          <w:color w:val="0F1419"/>
          <w:sz w:val="14"/>
          <w:szCs w:val="14"/>
        </w:rPr>
        <w:t>PWM</w:t>
      </w:r>
      <w:r>
        <w:rPr>
          <w:rFonts w:ascii="Arial" w:hAnsi="Arial" w:cs="Arial"/>
          <w:color w:val="0F1419"/>
          <w:sz w:val="14"/>
          <w:szCs w:val="14"/>
        </w:rPr>
        <w:t>. Через</w:t>
      </w:r>
      <w:r>
        <w:rPr>
          <w:rStyle w:val="apple-converted-space"/>
          <w:rFonts w:ascii="Arial" w:hAnsi="Arial" w:cs="Arial"/>
          <w:color w:val="0F1419"/>
          <w:sz w:val="14"/>
          <w:szCs w:val="14"/>
        </w:rPr>
        <w:t> </w:t>
      </w:r>
      <w:r>
        <w:rPr>
          <w:rStyle w:val="a8"/>
          <w:rFonts w:ascii="Arial" w:hAnsi="Arial" w:cs="Arial"/>
          <w:color w:val="0F1419"/>
          <w:sz w:val="14"/>
          <w:szCs w:val="14"/>
        </w:rPr>
        <w:t>DMA</w:t>
      </w:r>
      <w:r>
        <w:rPr>
          <w:rFonts w:ascii="Arial" w:hAnsi="Arial" w:cs="Arial"/>
          <w:color w:val="0F1419"/>
          <w:sz w:val="14"/>
          <w:szCs w:val="14"/>
        </w:rPr>
        <w:t>, та використання зовнішнього</w:t>
      </w:r>
      <w:r>
        <w:rPr>
          <w:rStyle w:val="apple-converted-space"/>
          <w:rFonts w:ascii="Arial" w:hAnsi="Arial" w:cs="Arial"/>
          <w:color w:val="0F1419"/>
          <w:sz w:val="14"/>
          <w:szCs w:val="14"/>
        </w:rPr>
        <w:t> </w:t>
      </w:r>
      <w:r>
        <w:rPr>
          <w:rStyle w:val="a8"/>
          <w:rFonts w:ascii="Arial" w:hAnsi="Arial" w:cs="Arial"/>
          <w:color w:val="0F1419"/>
          <w:sz w:val="14"/>
          <w:szCs w:val="14"/>
        </w:rPr>
        <w:t>PWM контролера</w:t>
      </w:r>
      <w:r>
        <w:rPr>
          <w:rFonts w:ascii="Arial" w:hAnsi="Arial" w:cs="Arial"/>
          <w:color w:val="0F1419"/>
          <w:sz w:val="14"/>
          <w:szCs w:val="14"/>
        </w:rPr>
        <w:t>. Ці методи розглянемо нижче для керування сервоприводами, оскільки на світлодіодах різниця не буде помітна.</w:t>
      </w:r>
    </w:p>
    <w:p w:rsidR="00611613" w:rsidRDefault="00611613" w:rsidP="00611613">
      <w:pPr>
        <w:pStyle w:val="2"/>
        <w:shd w:val="clear" w:color="auto" w:fill="FFFFFF"/>
        <w:spacing w:before="204" w:beforeAutospacing="0" w:after="204" w:afterAutospacing="0"/>
        <w:textAlignment w:val="top"/>
        <w:rPr>
          <w:rFonts w:ascii="Arial" w:hAnsi="Arial" w:cs="Arial"/>
          <w:b w:val="0"/>
          <w:bCs w:val="0"/>
          <w:color w:val="387496"/>
          <w:sz w:val="26"/>
          <w:szCs w:val="26"/>
        </w:rPr>
      </w:pPr>
      <w:r>
        <w:rPr>
          <w:rFonts w:ascii="Arial" w:hAnsi="Arial" w:cs="Arial"/>
          <w:b w:val="0"/>
          <w:bCs w:val="0"/>
          <w:color w:val="387496"/>
          <w:sz w:val="26"/>
          <w:szCs w:val="26"/>
        </w:rPr>
        <w:t>Керування Сервоприводом</w:t>
      </w:r>
    </w:p>
    <w:p w:rsidR="00611613" w:rsidRDefault="00611613" w:rsidP="00611613">
      <w:pPr>
        <w:pStyle w:val="a7"/>
        <w:shd w:val="clear" w:color="auto" w:fill="FFFFFF"/>
        <w:spacing w:before="0" w:beforeAutospacing="0" w:after="0" w:afterAutospacing="0"/>
        <w:textAlignment w:val="top"/>
        <w:rPr>
          <w:rFonts w:ascii="Arial" w:hAnsi="Arial" w:cs="Arial"/>
          <w:color w:val="0F1419"/>
          <w:sz w:val="14"/>
          <w:szCs w:val="14"/>
        </w:rPr>
      </w:pPr>
      <w:r>
        <w:rPr>
          <w:rFonts w:ascii="Arial" w:hAnsi="Arial" w:cs="Arial"/>
          <w:color w:val="0F1419"/>
          <w:sz w:val="14"/>
          <w:szCs w:val="14"/>
        </w:rPr>
        <w:t>Про</w:t>
      </w:r>
      <w:r>
        <w:rPr>
          <w:rStyle w:val="apple-converted-space"/>
          <w:rFonts w:ascii="Arial" w:hAnsi="Arial" w:cs="Arial"/>
          <w:color w:val="0F1419"/>
          <w:sz w:val="14"/>
          <w:szCs w:val="14"/>
        </w:rPr>
        <w:t> </w:t>
      </w:r>
      <w:hyperlink r:id="rId32" w:tgtFrame="_blank" w:history="1">
        <w:r>
          <w:rPr>
            <w:rStyle w:val="a8"/>
            <w:rFonts w:ascii="Arial" w:hAnsi="Arial" w:cs="Arial"/>
            <w:color w:val="377395"/>
            <w:sz w:val="14"/>
            <w:szCs w:val="14"/>
            <w:u w:val="single"/>
          </w:rPr>
          <w:t>сервоприводи</w:t>
        </w:r>
        <w:r>
          <w:rPr>
            <w:rStyle w:val="apple-converted-space"/>
            <w:rFonts w:ascii="Arial" w:hAnsi="Arial" w:cs="Arial"/>
            <w:color w:val="377395"/>
            <w:sz w:val="14"/>
            <w:szCs w:val="14"/>
            <w:u w:val="single"/>
          </w:rPr>
          <w:t> </w:t>
        </w:r>
      </w:hyperlink>
      <w:r>
        <w:rPr>
          <w:rFonts w:ascii="Arial" w:hAnsi="Arial" w:cs="Arial"/>
          <w:color w:val="0F1419"/>
          <w:sz w:val="14"/>
          <w:szCs w:val="14"/>
        </w:rPr>
        <w:t>та характеристики сигналу управління я писав раніше у статті</w:t>
      </w:r>
      <w:r>
        <w:rPr>
          <w:rStyle w:val="apple-converted-space"/>
          <w:rFonts w:ascii="Arial" w:hAnsi="Arial" w:cs="Arial"/>
          <w:color w:val="0F1419"/>
          <w:sz w:val="14"/>
          <w:szCs w:val="14"/>
        </w:rPr>
        <w:t> </w:t>
      </w:r>
      <w:hyperlink r:id="rId33" w:tgtFrame="_blank" w:history="1">
        <w:r>
          <w:rPr>
            <w:rStyle w:val="a5"/>
            <w:rFonts w:ascii="Arial" w:hAnsi="Arial" w:cs="Arial"/>
            <w:color w:val="377395"/>
            <w:sz w:val="14"/>
            <w:szCs w:val="14"/>
          </w:rPr>
          <w:t>Управление сервоприводом (сервомашинкой) с помощью микроконтроллера ATMega</w:t>
        </w:r>
      </w:hyperlink>
      <w:r>
        <w:rPr>
          <w:rFonts w:ascii="Arial" w:hAnsi="Arial" w:cs="Arial"/>
          <w:color w:val="0F1419"/>
          <w:sz w:val="14"/>
          <w:szCs w:val="14"/>
        </w:rPr>
        <w:t>.</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Зазвичай сервоприводи використовують живлення 5В. Малопотужний сервопривід можна живити від</w:t>
      </w:r>
      <w:r>
        <w:rPr>
          <w:rStyle w:val="apple-converted-space"/>
          <w:rFonts w:ascii="Arial" w:hAnsi="Arial" w:cs="Arial"/>
          <w:b/>
          <w:bCs/>
          <w:color w:val="0F1419"/>
          <w:sz w:val="14"/>
          <w:szCs w:val="14"/>
        </w:rPr>
        <w:t> </w:t>
      </w:r>
      <w:r>
        <w:rPr>
          <w:rStyle w:val="a8"/>
          <w:rFonts w:ascii="Arial" w:hAnsi="Arial" w:cs="Arial"/>
          <w:color w:val="0F1419"/>
          <w:sz w:val="14"/>
          <w:szCs w:val="14"/>
        </w:rPr>
        <w:t>Raspberry Pi</w:t>
      </w:r>
      <w:r>
        <w:rPr>
          <w:rFonts w:ascii="Arial" w:hAnsi="Arial" w:cs="Arial"/>
          <w:color w:val="0F1419"/>
          <w:sz w:val="14"/>
          <w:szCs w:val="14"/>
        </w:rPr>
        <w:t>. Але якщо привід споживає досить великий струм, або Вам потрібно підключити декілька сервомашинок, краще не навантажувати</w:t>
      </w:r>
      <w:r>
        <w:rPr>
          <w:rStyle w:val="apple-converted-space"/>
          <w:rFonts w:ascii="Arial" w:hAnsi="Arial" w:cs="Arial"/>
          <w:color w:val="0F1419"/>
          <w:sz w:val="14"/>
          <w:szCs w:val="14"/>
        </w:rPr>
        <w:t> </w:t>
      </w:r>
      <w:r>
        <w:rPr>
          <w:rStyle w:val="a8"/>
          <w:rFonts w:ascii="Arial" w:hAnsi="Arial" w:cs="Arial"/>
          <w:color w:val="0F1419"/>
          <w:sz w:val="14"/>
          <w:szCs w:val="14"/>
        </w:rPr>
        <w:t>Raspberry Pi</w:t>
      </w:r>
      <w:r>
        <w:rPr>
          <w:rStyle w:val="apple-converted-space"/>
          <w:rFonts w:ascii="Arial" w:hAnsi="Arial" w:cs="Arial"/>
          <w:color w:val="0F1419"/>
          <w:sz w:val="14"/>
          <w:szCs w:val="14"/>
        </w:rPr>
        <w:t> </w:t>
      </w:r>
      <w:r>
        <w:rPr>
          <w:rFonts w:ascii="Arial" w:hAnsi="Arial" w:cs="Arial"/>
          <w:color w:val="0F1419"/>
          <w:sz w:val="14"/>
          <w:szCs w:val="14"/>
        </w:rPr>
        <w:t>і використовувати окреме джерело живлення. Схема під’єднання сервопривода:</w:t>
      </w:r>
    </w:p>
    <w:p w:rsidR="00611613" w:rsidRDefault="00611613" w:rsidP="00611613">
      <w:pPr>
        <w:pStyle w:val="a7"/>
        <w:shd w:val="clear" w:color="auto" w:fill="FFFFFF"/>
        <w:spacing w:before="0" w:beforeAutospacing="0" w:after="0" w:afterAutospacing="0"/>
        <w:textAlignment w:val="top"/>
        <w:rPr>
          <w:rFonts w:ascii="Arial" w:hAnsi="Arial" w:cs="Arial"/>
          <w:color w:val="0F1419"/>
          <w:sz w:val="14"/>
          <w:szCs w:val="14"/>
        </w:rPr>
      </w:pPr>
      <w:r>
        <w:rPr>
          <w:rFonts w:ascii="Arial" w:hAnsi="Arial" w:cs="Arial"/>
          <w:noProof/>
          <w:color w:val="377395"/>
          <w:sz w:val="14"/>
          <w:szCs w:val="14"/>
        </w:rPr>
        <w:drawing>
          <wp:inline distT="0" distB="0" distL="0" distR="0">
            <wp:extent cx="2859405" cy="1371600"/>
            <wp:effectExtent l="19050" t="0" r="0" b="0"/>
            <wp:docPr id="11" name="그림 11" descr="Raspberry Pi &amp; Servo">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aspberry Pi &amp; Servo">
                      <a:hlinkClick r:id="rId34"/>
                    </pic:cNvPr>
                    <pic:cNvPicPr>
                      <a:picLocks noChangeAspect="1" noChangeArrowheads="1"/>
                    </pic:cNvPicPr>
                  </pic:nvPicPr>
                  <pic:blipFill>
                    <a:blip r:embed="rId35"/>
                    <a:srcRect/>
                    <a:stretch>
                      <a:fillRect/>
                    </a:stretch>
                  </pic:blipFill>
                  <pic:spPr bwMode="auto">
                    <a:xfrm>
                      <a:off x="0" y="0"/>
                      <a:ext cx="2859405" cy="1371600"/>
                    </a:xfrm>
                    <a:prstGeom prst="rect">
                      <a:avLst/>
                    </a:prstGeom>
                    <a:noFill/>
                    <a:ln w="9525">
                      <a:noFill/>
                      <a:miter lim="800000"/>
                      <a:headEnd/>
                      <a:tailEnd/>
                    </a:ln>
                  </pic:spPr>
                </pic:pic>
              </a:graphicData>
            </a:graphic>
          </wp:inline>
        </w:drawing>
      </w:r>
      <w:r>
        <w:rPr>
          <w:rStyle w:val="apple-converted-space"/>
          <w:rFonts w:ascii="Arial" w:hAnsi="Arial" w:cs="Arial"/>
          <w:color w:val="0F1419"/>
          <w:sz w:val="14"/>
          <w:szCs w:val="14"/>
        </w:rPr>
        <w:t> </w:t>
      </w:r>
      <w:r>
        <w:rPr>
          <w:rFonts w:ascii="Arial" w:hAnsi="Arial" w:cs="Arial"/>
          <w:noProof/>
          <w:color w:val="377395"/>
          <w:sz w:val="14"/>
          <w:szCs w:val="14"/>
        </w:rPr>
        <w:drawing>
          <wp:inline distT="0" distB="0" distL="0" distR="0">
            <wp:extent cx="2859405" cy="1999615"/>
            <wp:effectExtent l="19050" t="0" r="0" b="0"/>
            <wp:docPr id="12" name="그림 12" descr="Textronik HXT900">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extronik HXT900">
                      <a:hlinkClick r:id="rId36"/>
                    </pic:cNvPr>
                    <pic:cNvPicPr>
                      <a:picLocks noChangeAspect="1" noChangeArrowheads="1"/>
                    </pic:cNvPicPr>
                  </pic:nvPicPr>
                  <pic:blipFill>
                    <a:blip r:embed="rId37"/>
                    <a:srcRect/>
                    <a:stretch>
                      <a:fillRect/>
                    </a:stretch>
                  </pic:blipFill>
                  <pic:spPr bwMode="auto">
                    <a:xfrm>
                      <a:off x="0" y="0"/>
                      <a:ext cx="2859405" cy="1999615"/>
                    </a:xfrm>
                    <a:prstGeom prst="rect">
                      <a:avLst/>
                    </a:prstGeom>
                    <a:noFill/>
                    <a:ln w="9525">
                      <a:noFill/>
                      <a:miter lim="800000"/>
                      <a:headEnd/>
                      <a:tailEnd/>
                    </a:ln>
                  </pic:spPr>
                </pic:pic>
              </a:graphicData>
            </a:graphic>
          </wp:inline>
        </w:drawing>
      </w:r>
    </w:p>
    <w:p w:rsidR="00611613" w:rsidRDefault="00611613" w:rsidP="00611613">
      <w:pPr>
        <w:pStyle w:val="2"/>
        <w:shd w:val="clear" w:color="auto" w:fill="FFFFFF"/>
        <w:spacing w:before="204" w:beforeAutospacing="0" w:after="204" w:afterAutospacing="0"/>
        <w:textAlignment w:val="top"/>
        <w:rPr>
          <w:rFonts w:ascii="Arial" w:hAnsi="Arial" w:cs="Arial"/>
          <w:b w:val="0"/>
          <w:bCs w:val="0"/>
          <w:color w:val="387496"/>
          <w:sz w:val="26"/>
          <w:szCs w:val="26"/>
        </w:rPr>
      </w:pPr>
      <w:r>
        <w:rPr>
          <w:rFonts w:ascii="Arial" w:hAnsi="Arial" w:cs="Arial"/>
          <w:b w:val="0"/>
          <w:bCs w:val="0"/>
          <w:color w:val="387496"/>
          <w:sz w:val="26"/>
          <w:szCs w:val="26"/>
        </w:rPr>
        <w:t>Керування сервоприводом за допомогою програмно сформованого PWM</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Спочатку спробуємо формувати</w:t>
      </w:r>
      <w:r>
        <w:rPr>
          <w:rStyle w:val="apple-converted-space"/>
          <w:rFonts w:ascii="Arial" w:hAnsi="Arial" w:cs="Arial"/>
          <w:color w:val="0F1419"/>
          <w:sz w:val="14"/>
          <w:szCs w:val="14"/>
        </w:rPr>
        <w:t> </w:t>
      </w:r>
      <w:r>
        <w:rPr>
          <w:rStyle w:val="a8"/>
          <w:rFonts w:ascii="Arial" w:hAnsi="Arial" w:cs="Arial"/>
          <w:color w:val="0F1419"/>
          <w:sz w:val="14"/>
          <w:szCs w:val="14"/>
        </w:rPr>
        <w:t>PWM</w:t>
      </w:r>
      <w:r>
        <w:rPr>
          <w:rStyle w:val="apple-converted-space"/>
          <w:rFonts w:ascii="Arial" w:hAnsi="Arial" w:cs="Arial"/>
          <w:color w:val="0F1419"/>
          <w:sz w:val="14"/>
          <w:szCs w:val="14"/>
        </w:rPr>
        <w:t> </w:t>
      </w:r>
      <w:r>
        <w:rPr>
          <w:rFonts w:ascii="Arial" w:hAnsi="Arial" w:cs="Arial"/>
          <w:color w:val="0F1419"/>
          <w:sz w:val="14"/>
          <w:szCs w:val="14"/>
        </w:rPr>
        <w:t>для керування сервоприводом програмно. Cтворимо скрипт</w:t>
      </w:r>
      <w:r>
        <w:rPr>
          <w:rStyle w:val="apple-converted-space"/>
          <w:rFonts w:ascii="Arial" w:hAnsi="Arial" w:cs="Arial"/>
          <w:color w:val="0F1419"/>
          <w:sz w:val="14"/>
          <w:szCs w:val="14"/>
        </w:rPr>
        <w:t> </w:t>
      </w:r>
      <w:r>
        <w:rPr>
          <w:rStyle w:val="a8"/>
          <w:rFonts w:ascii="Arial" w:hAnsi="Arial" w:cs="Arial"/>
          <w:color w:val="0F1419"/>
          <w:sz w:val="14"/>
          <w:szCs w:val="14"/>
        </w:rPr>
        <w:t>servo.py</w:t>
      </w:r>
      <w:r>
        <w:rPr>
          <w:rFonts w:ascii="Arial" w:hAnsi="Arial" w:cs="Arial"/>
          <w:color w:val="0F1419"/>
          <w:sz w:val="14"/>
          <w:szCs w:val="14"/>
        </w:rPr>
        <w:t>:</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nano servo.py</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Текст скрипта:</w:t>
      </w:r>
    </w:p>
    <w:tbl>
      <w:tblPr>
        <w:tblW w:w="7673" w:type="dxa"/>
        <w:tblCellMar>
          <w:left w:w="0" w:type="dxa"/>
          <w:right w:w="0" w:type="dxa"/>
        </w:tblCellMar>
        <w:tblLook w:val="04A0"/>
      </w:tblPr>
      <w:tblGrid>
        <w:gridCol w:w="398"/>
        <w:gridCol w:w="7275"/>
      </w:tblGrid>
      <w:tr w:rsidR="00611613" w:rsidTr="00611613">
        <w:tc>
          <w:tcPr>
            <w:tcW w:w="0" w:type="auto"/>
            <w:vAlign w:val="center"/>
            <w:hideMark/>
          </w:tcPr>
          <w:p w:rsidR="00611613" w:rsidRDefault="00611613" w:rsidP="00611613">
            <w:r>
              <w:t>1</w:t>
            </w:r>
          </w:p>
          <w:p w:rsidR="00611613" w:rsidRDefault="00611613" w:rsidP="00611613">
            <w:r>
              <w:t>2</w:t>
            </w:r>
          </w:p>
          <w:p w:rsidR="00611613" w:rsidRDefault="00611613" w:rsidP="00611613">
            <w:r>
              <w:t>3</w:t>
            </w:r>
          </w:p>
          <w:p w:rsidR="00611613" w:rsidRDefault="00611613" w:rsidP="00611613">
            <w:r>
              <w:t>4</w:t>
            </w:r>
          </w:p>
          <w:p w:rsidR="00611613" w:rsidRDefault="00611613" w:rsidP="00611613">
            <w:r>
              <w:t>5</w:t>
            </w:r>
          </w:p>
          <w:p w:rsidR="00611613" w:rsidRDefault="00611613" w:rsidP="00611613">
            <w:r>
              <w:t>6</w:t>
            </w:r>
          </w:p>
          <w:p w:rsidR="00611613" w:rsidRDefault="00611613" w:rsidP="00611613">
            <w:r>
              <w:t>7</w:t>
            </w:r>
          </w:p>
          <w:p w:rsidR="00611613" w:rsidRDefault="00611613" w:rsidP="00611613">
            <w:r>
              <w:t>8</w:t>
            </w:r>
          </w:p>
          <w:p w:rsidR="00611613" w:rsidRDefault="00611613" w:rsidP="00611613">
            <w:r>
              <w:t>9</w:t>
            </w:r>
          </w:p>
          <w:p w:rsidR="00611613" w:rsidRDefault="00611613" w:rsidP="00611613">
            <w:r>
              <w:t>10</w:t>
            </w:r>
          </w:p>
          <w:p w:rsidR="00611613" w:rsidRDefault="00611613" w:rsidP="00611613">
            <w:r>
              <w:lastRenderedPageBreak/>
              <w:t>11</w:t>
            </w:r>
          </w:p>
          <w:p w:rsidR="00611613" w:rsidRDefault="00611613" w:rsidP="00611613">
            <w:r>
              <w:t>12</w:t>
            </w:r>
          </w:p>
          <w:p w:rsidR="00611613" w:rsidRDefault="00611613" w:rsidP="00611613">
            <w:r>
              <w:t>13</w:t>
            </w:r>
          </w:p>
          <w:p w:rsidR="00611613" w:rsidRDefault="00611613" w:rsidP="00611613">
            <w:r>
              <w:t>14</w:t>
            </w:r>
          </w:p>
          <w:p w:rsidR="00611613" w:rsidRDefault="00611613" w:rsidP="00611613">
            <w:r>
              <w:t>15</w:t>
            </w:r>
          </w:p>
          <w:p w:rsidR="00611613" w:rsidRDefault="00611613" w:rsidP="00611613">
            <w:r>
              <w:t>16</w:t>
            </w:r>
          </w:p>
          <w:p w:rsidR="00611613" w:rsidRDefault="00611613" w:rsidP="00611613">
            <w:r>
              <w:t>17</w:t>
            </w:r>
          </w:p>
          <w:p w:rsidR="00611613" w:rsidRDefault="00611613" w:rsidP="00611613">
            <w:r>
              <w:t>18</w:t>
            </w:r>
          </w:p>
          <w:p w:rsidR="00611613" w:rsidRDefault="00611613" w:rsidP="00611613">
            <w:r>
              <w:t>19</w:t>
            </w:r>
          </w:p>
          <w:p w:rsidR="00611613" w:rsidRDefault="00611613" w:rsidP="00611613">
            <w:pPr>
              <w:rPr>
                <w:rFonts w:ascii="굴림" w:eastAsia="굴림" w:hAnsi="굴림" w:cs="굴림"/>
                <w:sz w:val="24"/>
                <w:szCs w:val="24"/>
              </w:rPr>
            </w:pPr>
            <w:r>
              <w:t>20</w:t>
            </w:r>
          </w:p>
        </w:tc>
        <w:tc>
          <w:tcPr>
            <w:tcW w:w="7275" w:type="dxa"/>
            <w:vAlign w:val="center"/>
            <w:hideMark/>
          </w:tcPr>
          <w:p w:rsidR="00611613" w:rsidRDefault="00611613" w:rsidP="00611613">
            <w:r>
              <w:rPr>
                <w:rStyle w:val="HTML"/>
              </w:rPr>
              <w:lastRenderedPageBreak/>
              <w:t>import</w:t>
            </w:r>
            <w:r>
              <w:t xml:space="preserve"> </w:t>
            </w:r>
            <w:r>
              <w:rPr>
                <w:rStyle w:val="HTML"/>
              </w:rPr>
              <w:t>RPi.GPIO as GPIO</w:t>
            </w:r>
          </w:p>
          <w:p w:rsidR="00611613" w:rsidRDefault="00611613" w:rsidP="00611613">
            <w:r>
              <w:rPr>
                <w:rStyle w:val="HTML"/>
              </w:rPr>
              <w:t>import</w:t>
            </w:r>
            <w:r>
              <w:t xml:space="preserve"> </w:t>
            </w:r>
            <w:r>
              <w:rPr>
                <w:rStyle w:val="HTML"/>
              </w:rPr>
              <w:t>time</w:t>
            </w:r>
          </w:p>
          <w:p w:rsidR="00611613" w:rsidRDefault="00611613" w:rsidP="00611613">
            <w:r>
              <w:rPr>
                <w:rStyle w:val="HTML"/>
              </w:rPr>
              <w:t>GPIO.setmode(GPIO.BCM)</w:t>
            </w:r>
          </w:p>
          <w:p w:rsidR="00611613" w:rsidRDefault="00611613" w:rsidP="00611613">
            <w:r>
              <w:rPr>
                <w:rStyle w:val="HTML"/>
              </w:rPr>
              <w:t>GPIO.setup(17,GPIO.OUT)</w:t>
            </w:r>
          </w:p>
          <w:p w:rsidR="00611613" w:rsidRDefault="00611613" w:rsidP="00611613">
            <w:r>
              <w:rPr>
                <w:rStyle w:val="HTML"/>
              </w:rPr>
              <w:t>p=GPIO.PWM(17,50)</w:t>
            </w:r>
          </w:p>
          <w:p w:rsidR="00611613" w:rsidRDefault="00611613" w:rsidP="00611613">
            <w:r>
              <w:rPr>
                <w:rStyle w:val="HTML"/>
              </w:rPr>
              <w:t>p.start(7.5)</w:t>
            </w:r>
          </w:p>
          <w:p w:rsidR="00611613" w:rsidRDefault="00611613" w:rsidP="00611613">
            <w:r>
              <w:rPr>
                <w:rStyle w:val="HTML"/>
              </w:rPr>
              <w:t>try:</w:t>
            </w:r>
          </w:p>
          <w:p w:rsidR="00611613" w:rsidRDefault="00611613" w:rsidP="00611613">
            <w:r>
              <w:rPr>
                <w:rStyle w:val="HTML"/>
              </w:rPr>
              <w:t>        while</w:t>
            </w:r>
            <w:r>
              <w:t xml:space="preserve"> </w:t>
            </w:r>
            <w:r>
              <w:rPr>
                <w:rStyle w:val="HTML"/>
              </w:rPr>
              <w:t>True:</w:t>
            </w:r>
          </w:p>
          <w:p w:rsidR="00611613" w:rsidRDefault="00611613" w:rsidP="00611613">
            <w:r>
              <w:rPr>
                <w:rStyle w:val="HTML"/>
              </w:rPr>
              <w:t>                p.ChangeDutyCycle(7.5)</w:t>
            </w:r>
          </w:p>
          <w:p w:rsidR="00611613" w:rsidRDefault="00611613" w:rsidP="00611613">
            <w:r>
              <w:rPr>
                <w:rStyle w:val="HTML"/>
              </w:rPr>
              <w:t>                print</w:t>
            </w:r>
            <w:r>
              <w:t xml:space="preserve"> </w:t>
            </w:r>
            <w:r>
              <w:rPr>
                <w:rStyle w:val="HTML"/>
              </w:rPr>
              <w:t>"Left"</w:t>
            </w:r>
          </w:p>
          <w:p w:rsidR="00611613" w:rsidRDefault="00611613" w:rsidP="00611613">
            <w:r>
              <w:rPr>
                <w:rStyle w:val="HTML"/>
              </w:rPr>
              <w:t>                time.sleep(1)</w:t>
            </w:r>
          </w:p>
          <w:p w:rsidR="00611613" w:rsidRDefault="00611613" w:rsidP="00611613">
            <w:r>
              <w:rPr>
                <w:rStyle w:val="HTML"/>
              </w:rPr>
              <w:lastRenderedPageBreak/>
              <w:t>                p.ChangeDutyCycle(12.5)</w:t>
            </w:r>
          </w:p>
          <w:p w:rsidR="00611613" w:rsidRDefault="00611613" w:rsidP="00611613">
            <w:r>
              <w:rPr>
                <w:rStyle w:val="HTML"/>
              </w:rPr>
              <w:t>                print</w:t>
            </w:r>
            <w:r>
              <w:t xml:space="preserve"> </w:t>
            </w:r>
            <w:r>
              <w:rPr>
                <w:rStyle w:val="HTML"/>
              </w:rPr>
              <w:t>"Center"</w:t>
            </w:r>
          </w:p>
          <w:p w:rsidR="00611613" w:rsidRDefault="00611613" w:rsidP="00611613">
            <w:r>
              <w:rPr>
                <w:rStyle w:val="HTML"/>
              </w:rPr>
              <w:t>                time.sleep(1)</w:t>
            </w:r>
          </w:p>
          <w:p w:rsidR="00611613" w:rsidRDefault="00611613" w:rsidP="00611613">
            <w:r>
              <w:rPr>
                <w:rStyle w:val="HTML"/>
              </w:rPr>
              <w:t>                p.ChangeDutyCycle(2.5)</w:t>
            </w:r>
          </w:p>
          <w:p w:rsidR="00611613" w:rsidRDefault="00611613" w:rsidP="00611613">
            <w:r>
              <w:rPr>
                <w:rStyle w:val="HTML"/>
              </w:rPr>
              <w:t>                print</w:t>
            </w:r>
            <w:r>
              <w:t xml:space="preserve"> </w:t>
            </w:r>
            <w:r>
              <w:rPr>
                <w:rStyle w:val="HTML"/>
              </w:rPr>
              <w:t>"Right"</w:t>
            </w:r>
          </w:p>
          <w:p w:rsidR="00611613" w:rsidRDefault="00611613" w:rsidP="00611613">
            <w:r>
              <w:rPr>
                <w:rStyle w:val="HTML"/>
              </w:rPr>
              <w:t>                time.sleep(1)</w:t>
            </w:r>
          </w:p>
          <w:p w:rsidR="00611613" w:rsidRDefault="00611613" w:rsidP="00611613">
            <w:r>
              <w:rPr>
                <w:rStyle w:val="HTML"/>
              </w:rPr>
              <w:t>except</w:t>
            </w:r>
            <w:r>
              <w:t xml:space="preserve"> </w:t>
            </w:r>
            <w:r>
              <w:rPr>
                <w:rStyle w:val="HTML"/>
              </w:rPr>
              <w:t>KeyboardInterrupt:</w:t>
            </w:r>
          </w:p>
          <w:p w:rsidR="00611613" w:rsidRDefault="00611613" w:rsidP="00611613">
            <w:r>
              <w:rPr>
                <w:rStyle w:val="HTML"/>
              </w:rPr>
              <w:t>        p.stop()</w:t>
            </w:r>
          </w:p>
          <w:p w:rsidR="00611613" w:rsidRDefault="00611613" w:rsidP="00611613">
            <w:pPr>
              <w:rPr>
                <w:rFonts w:ascii="굴림" w:eastAsia="굴림" w:hAnsi="굴림" w:cs="굴림"/>
                <w:sz w:val="24"/>
                <w:szCs w:val="24"/>
              </w:rPr>
            </w:pPr>
            <w:r>
              <w:rPr>
                <w:rStyle w:val="HTML"/>
              </w:rPr>
              <w:t>        GPIO.cleanup()</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lastRenderedPageBreak/>
        <w:t>Запустимо</w:t>
      </w:r>
      <w:r>
        <w:rPr>
          <w:rStyle w:val="apple-converted-space"/>
          <w:rFonts w:ascii="Arial" w:hAnsi="Arial" w:cs="Arial"/>
          <w:color w:val="0F1419"/>
          <w:sz w:val="14"/>
          <w:szCs w:val="14"/>
        </w:rPr>
        <w:t> </w:t>
      </w:r>
      <w:r>
        <w:rPr>
          <w:rStyle w:val="a8"/>
          <w:rFonts w:ascii="Arial" w:hAnsi="Arial" w:cs="Arial"/>
          <w:color w:val="0F1419"/>
          <w:sz w:val="14"/>
          <w:szCs w:val="14"/>
        </w:rPr>
        <w:t>servo.py</w:t>
      </w:r>
      <w:r>
        <w:rPr>
          <w:rFonts w:ascii="Arial" w:hAnsi="Arial" w:cs="Arial"/>
          <w:color w:val="0F1419"/>
          <w:sz w:val="14"/>
          <w:szCs w:val="14"/>
        </w:rPr>
        <w:t>:</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python ./servo.py</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Я навмисно вставив функції</w:t>
      </w:r>
      <w:r>
        <w:rPr>
          <w:rStyle w:val="apple-converted-space"/>
          <w:rFonts w:ascii="Arial" w:hAnsi="Arial" w:cs="Arial"/>
          <w:color w:val="0F1419"/>
          <w:sz w:val="14"/>
          <w:szCs w:val="14"/>
        </w:rPr>
        <w:t> </w:t>
      </w:r>
      <w:r>
        <w:rPr>
          <w:rStyle w:val="a8"/>
          <w:rFonts w:ascii="Arial" w:hAnsi="Arial" w:cs="Arial"/>
          <w:color w:val="0F1419"/>
          <w:sz w:val="14"/>
          <w:szCs w:val="14"/>
        </w:rPr>
        <w:t>print</w:t>
      </w:r>
      <w:r>
        <w:rPr>
          <w:rStyle w:val="apple-converted-space"/>
          <w:rFonts w:ascii="Arial" w:hAnsi="Arial" w:cs="Arial"/>
          <w:color w:val="0F1419"/>
          <w:sz w:val="14"/>
          <w:szCs w:val="14"/>
        </w:rPr>
        <w:t> </w:t>
      </w:r>
      <w:r>
        <w:rPr>
          <w:rFonts w:ascii="Arial" w:hAnsi="Arial" w:cs="Arial"/>
          <w:color w:val="0F1419"/>
          <w:sz w:val="14"/>
          <w:szCs w:val="14"/>
        </w:rPr>
        <w:t>у код. Наявність цих функцій виявляє описану раніше проблему нестабільності програмно сформованого</w:t>
      </w:r>
      <w:r>
        <w:rPr>
          <w:rStyle w:val="apple-converted-space"/>
          <w:rFonts w:ascii="Arial" w:hAnsi="Arial" w:cs="Arial"/>
          <w:color w:val="0F1419"/>
          <w:sz w:val="14"/>
          <w:szCs w:val="14"/>
        </w:rPr>
        <w:t> </w:t>
      </w:r>
      <w:r>
        <w:rPr>
          <w:rStyle w:val="a8"/>
          <w:rFonts w:ascii="Arial" w:hAnsi="Arial" w:cs="Arial"/>
          <w:color w:val="0F1419"/>
          <w:sz w:val="14"/>
          <w:szCs w:val="14"/>
        </w:rPr>
        <w:t>PWM</w:t>
      </w:r>
      <w:r>
        <w:rPr>
          <w:rFonts w:ascii="Arial" w:hAnsi="Arial" w:cs="Arial"/>
          <w:color w:val="0F1419"/>
          <w:sz w:val="14"/>
          <w:szCs w:val="14"/>
        </w:rPr>
        <w:t>. Сервомашинка не фіксується у заданому положенні і смикається. Якщо видалити інструкції</w:t>
      </w:r>
      <w:r>
        <w:rPr>
          <w:rStyle w:val="apple-converted-space"/>
          <w:rFonts w:ascii="Arial" w:hAnsi="Arial" w:cs="Arial"/>
          <w:color w:val="0F1419"/>
          <w:sz w:val="14"/>
          <w:szCs w:val="14"/>
        </w:rPr>
        <w:t> </w:t>
      </w:r>
      <w:r>
        <w:rPr>
          <w:rStyle w:val="a8"/>
          <w:rFonts w:ascii="Arial" w:hAnsi="Arial" w:cs="Arial"/>
          <w:color w:val="0F1419"/>
          <w:sz w:val="14"/>
          <w:szCs w:val="14"/>
        </w:rPr>
        <w:t>print</w:t>
      </w:r>
      <w:r>
        <w:rPr>
          <w:rFonts w:ascii="Arial" w:hAnsi="Arial" w:cs="Arial"/>
          <w:color w:val="0F1419"/>
          <w:sz w:val="14"/>
          <w:szCs w:val="14"/>
        </w:rPr>
        <w:t>, проблема зменшується або взагалі зникає.</w:t>
      </w:r>
    </w:p>
    <w:p w:rsidR="00611613" w:rsidRDefault="00611613" w:rsidP="00611613">
      <w:pPr>
        <w:pStyle w:val="2"/>
        <w:shd w:val="clear" w:color="auto" w:fill="FFFFFF"/>
        <w:spacing w:before="204" w:beforeAutospacing="0" w:after="204" w:afterAutospacing="0"/>
        <w:textAlignment w:val="top"/>
        <w:rPr>
          <w:rFonts w:ascii="Arial" w:hAnsi="Arial" w:cs="Arial"/>
          <w:b w:val="0"/>
          <w:bCs w:val="0"/>
          <w:color w:val="387496"/>
          <w:sz w:val="26"/>
          <w:szCs w:val="26"/>
        </w:rPr>
      </w:pPr>
      <w:r>
        <w:rPr>
          <w:rFonts w:ascii="Arial" w:hAnsi="Arial" w:cs="Arial"/>
          <w:b w:val="0"/>
          <w:bCs w:val="0"/>
          <w:color w:val="387496"/>
          <w:sz w:val="26"/>
          <w:szCs w:val="26"/>
        </w:rPr>
        <w:t>Керування сервоприводом за допомогою PWM, сформованого через DMA</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Встановлюємо</w:t>
      </w:r>
      <w:r>
        <w:rPr>
          <w:rStyle w:val="apple-converted-space"/>
          <w:rFonts w:ascii="Arial" w:hAnsi="Arial" w:cs="Arial"/>
          <w:color w:val="0F1419"/>
          <w:sz w:val="14"/>
          <w:szCs w:val="14"/>
        </w:rPr>
        <w:t> </w:t>
      </w:r>
      <w:r>
        <w:rPr>
          <w:rStyle w:val="a8"/>
          <w:rFonts w:ascii="Arial" w:hAnsi="Arial" w:cs="Arial"/>
          <w:color w:val="0F1419"/>
          <w:sz w:val="14"/>
          <w:szCs w:val="14"/>
        </w:rPr>
        <w:t>RPIO</w:t>
      </w:r>
      <w:r>
        <w:rPr>
          <w:rFonts w:ascii="Arial" w:hAnsi="Arial" w:cs="Arial"/>
          <w:color w:val="0F1419"/>
          <w:sz w:val="14"/>
          <w:szCs w:val="14"/>
        </w:rPr>
        <w:t>:</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Pr="00611613" w:rsidRDefault="00611613" w:rsidP="00611613">
            <w:pPr>
              <w:rPr>
                <w:b/>
              </w:rPr>
            </w:pPr>
            <w:r w:rsidRPr="00611613">
              <w:rPr>
                <w:b/>
              </w:rPr>
              <w:t>1</w:t>
            </w:r>
          </w:p>
          <w:p w:rsidR="00611613" w:rsidRPr="00611613" w:rsidRDefault="00611613" w:rsidP="00611613">
            <w:pPr>
              <w:rPr>
                <w:rFonts w:ascii="굴림" w:eastAsia="굴림" w:hAnsi="굴림" w:cs="굴림"/>
                <w:b/>
                <w:sz w:val="24"/>
                <w:szCs w:val="24"/>
              </w:rPr>
            </w:pPr>
            <w:r w:rsidRPr="00611613">
              <w:rPr>
                <w:b/>
              </w:rPr>
              <w:t>2</w:t>
            </w:r>
          </w:p>
        </w:tc>
        <w:tc>
          <w:tcPr>
            <w:tcW w:w="7350" w:type="dxa"/>
            <w:vAlign w:val="center"/>
            <w:hideMark/>
          </w:tcPr>
          <w:p w:rsidR="00611613" w:rsidRPr="00611613" w:rsidRDefault="00611613" w:rsidP="00611613">
            <w:pPr>
              <w:rPr>
                <w:b/>
              </w:rPr>
            </w:pPr>
            <w:r w:rsidRPr="00611613">
              <w:rPr>
                <w:rStyle w:val="HTML"/>
                <w:b/>
              </w:rPr>
              <w:t>apt-get install</w:t>
            </w:r>
            <w:r w:rsidRPr="00611613">
              <w:rPr>
                <w:b/>
              </w:rPr>
              <w:t xml:space="preserve"> </w:t>
            </w:r>
            <w:r w:rsidRPr="00611613">
              <w:rPr>
                <w:rStyle w:val="HTML"/>
                <w:b/>
              </w:rPr>
              <w:t>python-setuptools</w:t>
            </w:r>
          </w:p>
          <w:p w:rsidR="00611613" w:rsidRPr="00611613" w:rsidRDefault="00611613" w:rsidP="00611613">
            <w:pPr>
              <w:rPr>
                <w:rFonts w:ascii="굴림" w:eastAsia="굴림" w:hAnsi="굴림" w:cs="굴림"/>
                <w:b/>
                <w:sz w:val="24"/>
                <w:szCs w:val="24"/>
              </w:rPr>
            </w:pPr>
            <w:r w:rsidRPr="00611613">
              <w:rPr>
                <w:rStyle w:val="HTML"/>
                <w:b/>
              </w:rPr>
              <w:t>easy_install -U RPIO</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Створимо срипт</w:t>
      </w:r>
      <w:r>
        <w:rPr>
          <w:rStyle w:val="apple-converted-space"/>
          <w:rFonts w:ascii="Arial" w:hAnsi="Arial" w:cs="Arial"/>
          <w:color w:val="0F1419"/>
          <w:sz w:val="14"/>
          <w:szCs w:val="14"/>
        </w:rPr>
        <w:t> </w:t>
      </w:r>
      <w:r>
        <w:rPr>
          <w:rStyle w:val="a8"/>
          <w:rFonts w:ascii="Arial" w:hAnsi="Arial" w:cs="Arial"/>
          <w:color w:val="0F1419"/>
          <w:sz w:val="14"/>
          <w:szCs w:val="14"/>
        </w:rPr>
        <w:t>servo_dma.py</w:t>
      </w:r>
      <w:r>
        <w:rPr>
          <w:rFonts w:ascii="Arial" w:hAnsi="Arial" w:cs="Arial"/>
          <w:color w:val="0F1419"/>
          <w:sz w:val="14"/>
          <w:szCs w:val="14"/>
        </w:rPr>
        <w:t>:</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nano ./servo_dma.py</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Текст скрипта:</w:t>
      </w:r>
    </w:p>
    <w:tbl>
      <w:tblPr>
        <w:tblW w:w="7673" w:type="dxa"/>
        <w:tblCellMar>
          <w:left w:w="0" w:type="dxa"/>
          <w:right w:w="0" w:type="dxa"/>
        </w:tblCellMar>
        <w:tblLook w:val="04A0"/>
      </w:tblPr>
      <w:tblGrid>
        <w:gridCol w:w="398"/>
        <w:gridCol w:w="7275"/>
      </w:tblGrid>
      <w:tr w:rsidR="00611613" w:rsidTr="00611613">
        <w:tc>
          <w:tcPr>
            <w:tcW w:w="0" w:type="auto"/>
            <w:vAlign w:val="center"/>
            <w:hideMark/>
          </w:tcPr>
          <w:p w:rsidR="00611613" w:rsidRDefault="00611613" w:rsidP="00611613">
            <w:r>
              <w:t>1</w:t>
            </w:r>
          </w:p>
          <w:p w:rsidR="00611613" w:rsidRDefault="00611613" w:rsidP="00611613">
            <w:r>
              <w:t>2</w:t>
            </w:r>
          </w:p>
          <w:p w:rsidR="00611613" w:rsidRDefault="00611613" w:rsidP="00611613">
            <w:r>
              <w:t>3</w:t>
            </w:r>
          </w:p>
          <w:p w:rsidR="00611613" w:rsidRDefault="00611613" w:rsidP="00611613">
            <w:r>
              <w:t>4</w:t>
            </w:r>
          </w:p>
          <w:p w:rsidR="00611613" w:rsidRDefault="00611613" w:rsidP="00611613">
            <w:r>
              <w:t>5</w:t>
            </w:r>
          </w:p>
          <w:p w:rsidR="00611613" w:rsidRDefault="00611613" w:rsidP="00611613">
            <w:r>
              <w:t>6</w:t>
            </w:r>
          </w:p>
          <w:p w:rsidR="00611613" w:rsidRDefault="00611613" w:rsidP="00611613">
            <w:r>
              <w:t>7</w:t>
            </w:r>
          </w:p>
          <w:p w:rsidR="00611613" w:rsidRDefault="00611613" w:rsidP="00611613">
            <w:r>
              <w:t>8</w:t>
            </w:r>
          </w:p>
          <w:p w:rsidR="00611613" w:rsidRDefault="00611613" w:rsidP="00611613">
            <w:r>
              <w:t>9</w:t>
            </w:r>
          </w:p>
          <w:p w:rsidR="00611613" w:rsidRDefault="00611613" w:rsidP="00611613">
            <w:r>
              <w:t>10</w:t>
            </w:r>
          </w:p>
          <w:p w:rsidR="00611613" w:rsidRDefault="00611613" w:rsidP="00611613">
            <w:r>
              <w:t>11</w:t>
            </w:r>
          </w:p>
          <w:p w:rsidR="00611613" w:rsidRDefault="00611613" w:rsidP="00611613">
            <w:r>
              <w:t>12</w:t>
            </w:r>
          </w:p>
          <w:p w:rsidR="00611613" w:rsidRDefault="00611613" w:rsidP="00611613">
            <w:r>
              <w:t>13</w:t>
            </w:r>
          </w:p>
          <w:p w:rsidR="00611613" w:rsidRDefault="00611613" w:rsidP="00611613">
            <w:r>
              <w:t>14</w:t>
            </w:r>
          </w:p>
          <w:p w:rsidR="00611613" w:rsidRDefault="00611613" w:rsidP="00611613">
            <w:r>
              <w:t>15</w:t>
            </w:r>
          </w:p>
          <w:p w:rsidR="00611613" w:rsidRDefault="00611613" w:rsidP="00611613">
            <w:r>
              <w:t>16</w:t>
            </w:r>
          </w:p>
          <w:p w:rsidR="00611613" w:rsidRDefault="00611613" w:rsidP="00611613">
            <w:r>
              <w:t>17</w:t>
            </w:r>
          </w:p>
          <w:p w:rsidR="00611613" w:rsidRDefault="00611613" w:rsidP="00611613">
            <w:r>
              <w:t>18</w:t>
            </w:r>
          </w:p>
          <w:p w:rsidR="00611613" w:rsidRDefault="00611613" w:rsidP="00611613">
            <w:r>
              <w:t>19</w:t>
            </w:r>
          </w:p>
          <w:p w:rsidR="00611613" w:rsidRDefault="00611613" w:rsidP="00611613">
            <w:r>
              <w:t>20</w:t>
            </w:r>
          </w:p>
          <w:p w:rsidR="00611613" w:rsidRDefault="00611613" w:rsidP="00611613">
            <w:pPr>
              <w:rPr>
                <w:rFonts w:ascii="굴림" w:eastAsia="굴림" w:hAnsi="굴림" w:cs="굴림"/>
                <w:sz w:val="24"/>
                <w:szCs w:val="24"/>
              </w:rPr>
            </w:pPr>
            <w:r>
              <w:t>21</w:t>
            </w:r>
          </w:p>
        </w:tc>
        <w:tc>
          <w:tcPr>
            <w:tcW w:w="7275" w:type="dxa"/>
            <w:vAlign w:val="center"/>
            <w:hideMark/>
          </w:tcPr>
          <w:p w:rsidR="00611613" w:rsidRDefault="00611613" w:rsidP="00611613">
            <w:r>
              <w:rPr>
                <w:rStyle w:val="HTML"/>
              </w:rPr>
              <w:t>import</w:t>
            </w:r>
            <w:r>
              <w:t xml:space="preserve"> </w:t>
            </w:r>
            <w:r>
              <w:rPr>
                <w:rStyle w:val="HTML"/>
              </w:rPr>
              <w:t>time</w:t>
            </w:r>
          </w:p>
          <w:p w:rsidR="00611613" w:rsidRDefault="00611613" w:rsidP="00611613">
            <w:r>
              <w:rPr>
                <w:rStyle w:val="HTML"/>
              </w:rPr>
              <w:t>from</w:t>
            </w:r>
            <w:r>
              <w:t xml:space="preserve"> </w:t>
            </w:r>
            <w:r>
              <w:rPr>
                <w:rStyle w:val="HTML"/>
              </w:rPr>
              <w:t>RPIO import</w:t>
            </w:r>
            <w:r>
              <w:t xml:space="preserve"> </w:t>
            </w:r>
            <w:r>
              <w:rPr>
                <w:rStyle w:val="HTML"/>
              </w:rPr>
              <w:t>PWM</w:t>
            </w:r>
          </w:p>
          <w:p w:rsidR="00611613" w:rsidRDefault="00611613" w:rsidP="00611613">
            <w:r>
              <w:rPr>
                <w:rStyle w:val="HTML"/>
              </w:rPr>
              <w:t>servo =</w:t>
            </w:r>
            <w:r>
              <w:t xml:space="preserve"> </w:t>
            </w:r>
            <w:r>
              <w:rPr>
                <w:rStyle w:val="HTML"/>
              </w:rPr>
              <w:t>PWM.Servo()</w:t>
            </w:r>
          </w:p>
          <w:p w:rsidR="00611613" w:rsidRDefault="00611613" w:rsidP="00611613">
            <w:r>
              <w:rPr>
                <w:rStyle w:val="HTML"/>
              </w:rPr>
              <w:t># Set servo on GPIO17 to 900.s (0.9ms)</w:t>
            </w:r>
          </w:p>
          <w:p w:rsidR="00611613" w:rsidRDefault="00611613" w:rsidP="00611613">
            <w:r>
              <w:rPr>
                <w:rStyle w:val="HTML"/>
              </w:rPr>
              <w:t>servo.set_servo(17, 900)</w:t>
            </w:r>
          </w:p>
          <w:p w:rsidR="00611613" w:rsidRDefault="00611613" w:rsidP="00611613">
            <w:r>
              <w:rPr>
                <w:rStyle w:val="HTML"/>
              </w:rPr>
              <w:t># Set servo on GPIO17 to 2000.s (2.0ms)</w:t>
            </w:r>
          </w:p>
          <w:p w:rsidR="00611613" w:rsidRDefault="00611613" w:rsidP="00611613">
            <w:r>
              <w:rPr>
                <w:rStyle w:val="HTML"/>
              </w:rPr>
              <w:t>#servo.set_servo(17, 2000)</w:t>
            </w:r>
          </w:p>
          <w:p w:rsidR="00611613" w:rsidRDefault="00611613" w:rsidP="00611613">
            <w:r>
              <w:rPr>
                <w:rStyle w:val="HTML"/>
              </w:rPr>
              <w:t>try:</w:t>
            </w:r>
          </w:p>
          <w:p w:rsidR="00611613" w:rsidRDefault="00611613" w:rsidP="00611613">
            <w:r>
              <w:rPr>
                <w:rStyle w:val="HTML"/>
              </w:rPr>
              <w:t>        while</w:t>
            </w:r>
            <w:r>
              <w:t xml:space="preserve"> </w:t>
            </w:r>
            <w:r>
              <w:rPr>
                <w:rStyle w:val="HTML"/>
              </w:rPr>
              <w:t>True:</w:t>
            </w:r>
          </w:p>
          <w:p w:rsidR="00611613" w:rsidRDefault="00611613" w:rsidP="00611613">
            <w:r>
              <w:rPr>
                <w:rStyle w:val="HTML"/>
              </w:rPr>
              <w:t>                servo.set_servo(17, 750)</w:t>
            </w:r>
          </w:p>
          <w:p w:rsidR="00611613" w:rsidRDefault="00611613" w:rsidP="00611613">
            <w:r>
              <w:rPr>
                <w:rStyle w:val="HTML"/>
              </w:rPr>
              <w:t>                print</w:t>
            </w:r>
            <w:r>
              <w:t xml:space="preserve"> </w:t>
            </w:r>
            <w:r>
              <w:rPr>
                <w:rStyle w:val="HTML"/>
              </w:rPr>
              <w:t>"Left"</w:t>
            </w:r>
          </w:p>
          <w:p w:rsidR="00611613" w:rsidRDefault="00611613" w:rsidP="00611613">
            <w:r>
              <w:rPr>
                <w:rStyle w:val="HTML"/>
              </w:rPr>
              <w:t>                time.sleep(1)</w:t>
            </w:r>
          </w:p>
          <w:p w:rsidR="00611613" w:rsidRDefault="00611613" w:rsidP="00611613">
            <w:r>
              <w:rPr>
                <w:rStyle w:val="HTML"/>
              </w:rPr>
              <w:t>                servo.set_servo(17, 1500)</w:t>
            </w:r>
          </w:p>
          <w:p w:rsidR="00611613" w:rsidRDefault="00611613" w:rsidP="00611613">
            <w:r>
              <w:rPr>
                <w:rStyle w:val="HTML"/>
              </w:rPr>
              <w:t>                print</w:t>
            </w:r>
            <w:r>
              <w:t xml:space="preserve"> </w:t>
            </w:r>
            <w:r>
              <w:rPr>
                <w:rStyle w:val="HTML"/>
              </w:rPr>
              <w:t>"Center"</w:t>
            </w:r>
          </w:p>
          <w:p w:rsidR="00611613" w:rsidRDefault="00611613" w:rsidP="00611613">
            <w:r>
              <w:rPr>
                <w:rStyle w:val="HTML"/>
              </w:rPr>
              <w:t>                time.sleep(1)</w:t>
            </w:r>
          </w:p>
          <w:p w:rsidR="00611613" w:rsidRDefault="00611613" w:rsidP="00611613">
            <w:r>
              <w:rPr>
                <w:rStyle w:val="HTML"/>
              </w:rPr>
              <w:t>                print</w:t>
            </w:r>
            <w:r>
              <w:t xml:space="preserve"> </w:t>
            </w:r>
            <w:r>
              <w:rPr>
                <w:rStyle w:val="HTML"/>
              </w:rPr>
              <w:t>"Right"</w:t>
            </w:r>
          </w:p>
          <w:p w:rsidR="00611613" w:rsidRDefault="00611613" w:rsidP="00611613">
            <w:r>
              <w:rPr>
                <w:rStyle w:val="HTML"/>
              </w:rPr>
              <w:t>                servo.set_servo(17, 2500)</w:t>
            </w:r>
          </w:p>
          <w:p w:rsidR="00611613" w:rsidRDefault="00611613" w:rsidP="00611613">
            <w:r>
              <w:rPr>
                <w:rStyle w:val="HTML"/>
              </w:rPr>
              <w:t>                time.sleep(1)</w:t>
            </w:r>
          </w:p>
          <w:p w:rsidR="00611613" w:rsidRDefault="00611613" w:rsidP="00611613">
            <w:r>
              <w:rPr>
                <w:rStyle w:val="HTML"/>
              </w:rPr>
              <w:t>except</w:t>
            </w:r>
            <w:r>
              <w:t xml:space="preserve"> </w:t>
            </w:r>
            <w:r>
              <w:rPr>
                <w:rStyle w:val="HTML"/>
              </w:rPr>
              <w:t>KeyboardInterrupt:</w:t>
            </w:r>
          </w:p>
          <w:p w:rsidR="00611613" w:rsidRDefault="00611613" w:rsidP="00611613">
            <w:r>
              <w:rPr>
                <w:rStyle w:val="HTML"/>
              </w:rPr>
              <w:t>        # Clear servo on GPIO17</w:t>
            </w:r>
          </w:p>
          <w:p w:rsidR="00611613" w:rsidRDefault="00611613" w:rsidP="00611613">
            <w:pPr>
              <w:rPr>
                <w:rFonts w:ascii="굴림" w:eastAsia="굴림" w:hAnsi="굴림" w:cs="굴림"/>
                <w:sz w:val="24"/>
                <w:szCs w:val="24"/>
              </w:rPr>
            </w:pPr>
            <w:r>
              <w:rPr>
                <w:rStyle w:val="HTML"/>
              </w:rPr>
              <w:t>        servo.stop_servo(17)</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Запускаємо його:</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lastRenderedPageBreak/>
              <w:t>1</w:t>
            </w:r>
          </w:p>
        </w:tc>
        <w:tc>
          <w:tcPr>
            <w:tcW w:w="7350" w:type="dxa"/>
            <w:vAlign w:val="center"/>
            <w:hideMark/>
          </w:tcPr>
          <w:p w:rsidR="00611613" w:rsidRDefault="00611613" w:rsidP="00611613">
            <w:pPr>
              <w:rPr>
                <w:rFonts w:ascii="굴림" w:eastAsia="굴림" w:hAnsi="굴림" w:cs="굴림"/>
                <w:sz w:val="24"/>
                <w:szCs w:val="24"/>
              </w:rPr>
            </w:pPr>
            <w:r>
              <w:rPr>
                <w:rStyle w:val="HTML"/>
              </w:rPr>
              <w:t>python ./servo_dma.py</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Тепер сервопривід працює стабільно. Тобто, для керування сервоприводами про програмний</w:t>
      </w:r>
      <w:r>
        <w:rPr>
          <w:rStyle w:val="apple-converted-space"/>
          <w:rFonts w:ascii="Arial" w:hAnsi="Arial" w:cs="Arial"/>
          <w:color w:val="0F1419"/>
          <w:sz w:val="14"/>
          <w:szCs w:val="14"/>
        </w:rPr>
        <w:t> </w:t>
      </w:r>
      <w:r>
        <w:rPr>
          <w:rStyle w:val="a8"/>
          <w:rFonts w:ascii="Arial" w:hAnsi="Arial" w:cs="Arial"/>
          <w:color w:val="0F1419"/>
          <w:sz w:val="14"/>
          <w:szCs w:val="14"/>
        </w:rPr>
        <w:t>PWM</w:t>
      </w:r>
      <w:r>
        <w:rPr>
          <w:rStyle w:val="apple-converted-space"/>
          <w:rFonts w:ascii="Arial" w:hAnsi="Arial" w:cs="Arial"/>
          <w:color w:val="0F1419"/>
          <w:sz w:val="14"/>
          <w:szCs w:val="14"/>
        </w:rPr>
        <w:t> </w:t>
      </w:r>
      <w:r>
        <w:rPr>
          <w:rFonts w:ascii="Arial" w:hAnsi="Arial" w:cs="Arial"/>
          <w:color w:val="0F1419"/>
          <w:sz w:val="14"/>
          <w:szCs w:val="14"/>
        </w:rPr>
        <w:t>бажано взагалі забути.</w:t>
      </w:r>
    </w:p>
    <w:p w:rsidR="00611613" w:rsidRDefault="00611613" w:rsidP="00611613">
      <w:pPr>
        <w:pStyle w:val="a7"/>
        <w:shd w:val="clear" w:color="auto" w:fill="FFFFFF"/>
        <w:spacing w:before="0" w:beforeAutospacing="0" w:after="0" w:afterAutospacing="0"/>
        <w:textAlignment w:val="top"/>
        <w:rPr>
          <w:rFonts w:ascii="Arial" w:hAnsi="Arial" w:cs="Arial"/>
          <w:color w:val="0F1419"/>
          <w:sz w:val="14"/>
          <w:szCs w:val="14"/>
        </w:rPr>
      </w:pPr>
      <w:r>
        <w:rPr>
          <w:rFonts w:ascii="Arial" w:hAnsi="Arial" w:cs="Arial"/>
          <w:color w:val="0F1419"/>
          <w:sz w:val="14"/>
          <w:szCs w:val="14"/>
        </w:rPr>
        <w:t>Подробиці використання RPIO читайте тут:</w:t>
      </w:r>
      <w:r>
        <w:rPr>
          <w:rStyle w:val="apple-converted-space"/>
          <w:rFonts w:ascii="Arial" w:hAnsi="Arial" w:cs="Arial"/>
          <w:color w:val="0F1419"/>
          <w:sz w:val="14"/>
          <w:szCs w:val="14"/>
        </w:rPr>
        <w:t> </w:t>
      </w:r>
      <w:hyperlink r:id="rId38" w:anchor="examples" w:tgtFrame="_blank" w:history="1">
        <w:r>
          <w:rPr>
            <w:rStyle w:val="a5"/>
            <w:rFonts w:ascii="Arial" w:hAnsi="Arial" w:cs="Arial"/>
            <w:color w:val="377395"/>
            <w:sz w:val="14"/>
            <w:szCs w:val="14"/>
          </w:rPr>
          <w:t>http://pythonhosted.org/RPIO/pwm_py.html#examples</w:t>
        </w:r>
      </w:hyperlink>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На цьому відео видно різницю між різними способами генерації PWM сигналу:</w:t>
      </w:r>
      <w:r>
        <w:rPr>
          <w:rFonts w:ascii="Arial" w:hAnsi="Arial" w:cs="Arial"/>
          <w:color w:val="0F1419"/>
          <w:sz w:val="14"/>
          <w:szCs w:val="14"/>
        </w:rPr>
        <w:br/>
      </w:r>
    </w:p>
    <w:p w:rsidR="00611613" w:rsidRDefault="00611613" w:rsidP="00611613">
      <w:pPr>
        <w:pStyle w:val="2"/>
        <w:shd w:val="clear" w:color="auto" w:fill="FFFFFF"/>
        <w:spacing w:before="204" w:beforeAutospacing="0" w:after="204" w:afterAutospacing="0"/>
        <w:textAlignment w:val="top"/>
        <w:rPr>
          <w:rFonts w:ascii="Arial" w:hAnsi="Arial" w:cs="Arial"/>
          <w:b w:val="0"/>
          <w:bCs w:val="0"/>
          <w:color w:val="387496"/>
          <w:sz w:val="26"/>
          <w:szCs w:val="26"/>
        </w:rPr>
      </w:pPr>
      <w:r>
        <w:rPr>
          <w:rFonts w:ascii="Arial" w:hAnsi="Arial" w:cs="Arial"/>
          <w:b w:val="0"/>
          <w:bCs w:val="0"/>
          <w:color w:val="387496"/>
          <w:sz w:val="26"/>
          <w:szCs w:val="26"/>
        </w:rPr>
        <w:t>Servoblaster</w:t>
      </w:r>
    </w:p>
    <w:p w:rsidR="00611613" w:rsidRDefault="00611613" w:rsidP="00611613">
      <w:pPr>
        <w:pStyle w:val="a7"/>
        <w:shd w:val="clear" w:color="auto" w:fill="FFFFFF"/>
        <w:spacing w:before="0" w:beforeAutospacing="0" w:after="0" w:afterAutospacing="0"/>
        <w:textAlignment w:val="top"/>
        <w:rPr>
          <w:rFonts w:ascii="Arial" w:hAnsi="Arial" w:cs="Arial"/>
          <w:color w:val="0F1419"/>
          <w:sz w:val="14"/>
          <w:szCs w:val="14"/>
        </w:rPr>
      </w:pPr>
      <w:r>
        <w:rPr>
          <w:rFonts w:ascii="Arial" w:hAnsi="Arial" w:cs="Arial"/>
          <w:color w:val="0F1419"/>
          <w:sz w:val="14"/>
          <w:szCs w:val="14"/>
        </w:rPr>
        <w:t>Існує проект</w:t>
      </w:r>
      <w:r>
        <w:rPr>
          <w:rStyle w:val="apple-converted-space"/>
          <w:rFonts w:ascii="Arial" w:hAnsi="Arial" w:cs="Arial"/>
          <w:color w:val="0F1419"/>
          <w:sz w:val="14"/>
          <w:szCs w:val="14"/>
        </w:rPr>
        <w:t> </w:t>
      </w:r>
      <w:hyperlink r:id="rId39" w:tgtFrame="_blank" w:history="1">
        <w:r>
          <w:rPr>
            <w:rStyle w:val="a8"/>
            <w:rFonts w:ascii="Arial" w:hAnsi="Arial" w:cs="Arial"/>
            <w:color w:val="377395"/>
            <w:sz w:val="14"/>
            <w:szCs w:val="14"/>
            <w:u w:val="single"/>
          </w:rPr>
          <w:t>Servoblaster</w:t>
        </w:r>
      </w:hyperlink>
      <w:r>
        <w:rPr>
          <w:rFonts w:ascii="Arial" w:hAnsi="Arial" w:cs="Arial"/>
          <w:color w:val="0F1419"/>
          <w:sz w:val="14"/>
          <w:szCs w:val="14"/>
        </w:rPr>
        <w:t>, який теж працює через</w:t>
      </w:r>
      <w:r>
        <w:rPr>
          <w:rStyle w:val="apple-converted-space"/>
          <w:rFonts w:ascii="Arial" w:hAnsi="Arial" w:cs="Arial"/>
          <w:color w:val="0F1419"/>
          <w:sz w:val="14"/>
          <w:szCs w:val="14"/>
        </w:rPr>
        <w:t> </w:t>
      </w:r>
      <w:r>
        <w:rPr>
          <w:rStyle w:val="a8"/>
          <w:rFonts w:ascii="Arial" w:hAnsi="Arial" w:cs="Arial"/>
          <w:color w:val="0F1419"/>
          <w:sz w:val="14"/>
          <w:szCs w:val="14"/>
        </w:rPr>
        <w:t>DMA</w:t>
      </w:r>
      <w:r>
        <w:rPr>
          <w:rFonts w:ascii="Arial" w:hAnsi="Arial" w:cs="Arial"/>
          <w:color w:val="0F1419"/>
          <w:sz w:val="14"/>
          <w:szCs w:val="14"/>
        </w:rPr>
        <w:t>. За допомогою нього можна керувати до 8 сервоприводами.</w:t>
      </w:r>
      <w:r>
        <w:rPr>
          <w:rStyle w:val="a8"/>
          <w:rFonts w:ascii="Arial" w:hAnsi="Arial" w:cs="Arial"/>
          <w:color w:val="0F1419"/>
          <w:sz w:val="14"/>
          <w:szCs w:val="14"/>
        </w:rPr>
        <w:t>Servoblaster</w:t>
      </w:r>
      <w:r>
        <w:rPr>
          <w:rStyle w:val="apple-converted-space"/>
          <w:rFonts w:ascii="Arial" w:hAnsi="Arial" w:cs="Arial"/>
          <w:color w:val="0F1419"/>
          <w:sz w:val="14"/>
          <w:szCs w:val="14"/>
        </w:rPr>
        <w:t> </w:t>
      </w:r>
      <w:r>
        <w:rPr>
          <w:rFonts w:ascii="Arial" w:hAnsi="Arial" w:cs="Arial"/>
          <w:color w:val="0F1419"/>
          <w:sz w:val="14"/>
          <w:szCs w:val="14"/>
        </w:rPr>
        <w:t>встановлюється як демон і дозволяє керувати сервоприводами через файли пристроїв. Тобто, керувати сервами можна через файлову систему. Це дозволяє керувати сервами використовуючи будь-яку мову програмування або з командного рядка і не потребує встановлення додаткових модулів таких як</w:t>
      </w:r>
      <w:r>
        <w:rPr>
          <w:rStyle w:val="apple-converted-space"/>
          <w:rFonts w:ascii="Arial" w:hAnsi="Arial" w:cs="Arial"/>
          <w:color w:val="0F1419"/>
          <w:sz w:val="14"/>
          <w:szCs w:val="14"/>
        </w:rPr>
        <w:t> </w:t>
      </w:r>
      <w:r>
        <w:rPr>
          <w:rStyle w:val="a8"/>
          <w:rFonts w:ascii="Arial" w:hAnsi="Arial" w:cs="Arial"/>
          <w:color w:val="0F1419"/>
          <w:sz w:val="14"/>
          <w:szCs w:val="14"/>
        </w:rPr>
        <w:t>RPIO</w:t>
      </w:r>
      <w:r>
        <w:rPr>
          <w:rFonts w:ascii="Arial" w:hAnsi="Arial" w:cs="Arial"/>
          <w:color w:val="0F1419"/>
          <w:sz w:val="14"/>
          <w:szCs w:val="14"/>
        </w:rPr>
        <w:t>, котрий ми встановлювали раніше для</w:t>
      </w:r>
      <w:r>
        <w:rPr>
          <w:rStyle w:val="apple-converted-space"/>
          <w:rFonts w:ascii="Arial" w:hAnsi="Arial" w:cs="Arial"/>
          <w:color w:val="0F1419"/>
          <w:sz w:val="14"/>
          <w:szCs w:val="14"/>
        </w:rPr>
        <w:t> </w:t>
      </w:r>
      <w:r>
        <w:rPr>
          <w:rStyle w:val="a8"/>
          <w:rFonts w:ascii="Arial" w:hAnsi="Arial" w:cs="Arial"/>
          <w:color w:val="0F1419"/>
          <w:sz w:val="14"/>
          <w:szCs w:val="14"/>
        </w:rPr>
        <w:t>Python</w:t>
      </w:r>
      <w:r>
        <w:rPr>
          <w:rFonts w:ascii="Arial" w:hAnsi="Arial" w:cs="Arial"/>
          <w:color w:val="0F1419"/>
          <w:sz w:val="14"/>
          <w:szCs w:val="14"/>
        </w:rPr>
        <w:t>.</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Встановлюємо</w:t>
      </w:r>
      <w:r>
        <w:rPr>
          <w:rStyle w:val="apple-converted-space"/>
          <w:rFonts w:ascii="Arial" w:hAnsi="Arial" w:cs="Arial"/>
          <w:color w:val="0F1419"/>
          <w:sz w:val="14"/>
          <w:szCs w:val="14"/>
        </w:rPr>
        <w:t> </w:t>
      </w:r>
      <w:r>
        <w:rPr>
          <w:rStyle w:val="a8"/>
          <w:rFonts w:ascii="Arial" w:hAnsi="Arial" w:cs="Arial"/>
          <w:color w:val="0F1419"/>
          <w:sz w:val="14"/>
          <w:szCs w:val="14"/>
        </w:rPr>
        <w:t>Servoblaster</w:t>
      </w:r>
      <w:r>
        <w:rPr>
          <w:rFonts w:ascii="Arial" w:hAnsi="Arial" w:cs="Arial"/>
          <w:color w:val="0F1419"/>
          <w:sz w:val="14"/>
          <w:szCs w:val="14"/>
        </w:rPr>
        <w:t>:</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r>
              <w:t>1</w:t>
            </w:r>
          </w:p>
          <w:p w:rsidR="00611613" w:rsidRDefault="00611613" w:rsidP="00611613">
            <w:r>
              <w:t>2</w:t>
            </w:r>
          </w:p>
          <w:p w:rsidR="00611613" w:rsidRDefault="00611613" w:rsidP="00611613">
            <w:r>
              <w:t>3</w:t>
            </w:r>
          </w:p>
          <w:p w:rsidR="00611613" w:rsidRDefault="00611613" w:rsidP="00611613">
            <w:pPr>
              <w:rPr>
                <w:rFonts w:ascii="굴림" w:eastAsia="굴림" w:hAnsi="굴림" w:cs="굴림"/>
                <w:sz w:val="24"/>
                <w:szCs w:val="24"/>
              </w:rPr>
            </w:pPr>
            <w:r>
              <w:t>4</w:t>
            </w:r>
          </w:p>
        </w:tc>
        <w:tc>
          <w:tcPr>
            <w:tcW w:w="7350" w:type="dxa"/>
            <w:vAlign w:val="center"/>
            <w:hideMark/>
          </w:tcPr>
          <w:p w:rsidR="00611613" w:rsidRDefault="00611613" w:rsidP="00611613">
            <w:r>
              <w:rPr>
                <w:rStyle w:val="HTML"/>
              </w:rPr>
              <w:t>git clone http://github.com/richardghirst/PiBits.git</w:t>
            </w:r>
          </w:p>
          <w:p w:rsidR="00611613" w:rsidRDefault="00611613" w:rsidP="00611613">
            <w:r>
              <w:rPr>
                <w:rStyle w:val="HTML"/>
              </w:rPr>
              <w:t>cd</w:t>
            </w:r>
            <w:r>
              <w:t xml:space="preserve"> </w:t>
            </w:r>
            <w:r>
              <w:rPr>
                <w:rStyle w:val="HTML"/>
              </w:rPr>
              <w:t>PiBits/ServoBlaster/user</w:t>
            </w:r>
          </w:p>
          <w:p w:rsidR="00611613" w:rsidRDefault="00611613" w:rsidP="00611613">
            <w:r>
              <w:rPr>
                <w:rStyle w:val="HTML"/>
              </w:rPr>
              <w:t>make</w:t>
            </w:r>
          </w:p>
          <w:p w:rsidR="00611613" w:rsidRDefault="00611613" w:rsidP="00611613">
            <w:pPr>
              <w:rPr>
                <w:rFonts w:ascii="굴림" w:eastAsia="굴림" w:hAnsi="굴림" w:cs="굴림"/>
                <w:sz w:val="24"/>
                <w:szCs w:val="24"/>
              </w:rPr>
            </w:pPr>
            <w:r>
              <w:rPr>
                <w:rStyle w:val="HTML"/>
              </w:rPr>
              <w:t>sudo</w:t>
            </w:r>
            <w:r>
              <w:t xml:space="preserve"> </w:t>
            </w:r>
            <w:r>
              <w:rPr>
                <w:rStyle w:val="HTML"/>
              </w:rPr>
              <w:t>make</w:t>
            </w:r>
            <w:r>
              <w:t xml:space="preserve"> </w:t>
            </w:r>
            <w:r>
              <w:rPr>
                <w:rStyle w:val="HTML"/>
              </w:rPr>
              <w:t>install</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Перевіряємо чи Servoblaster встановлено:</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ls</w:t>
            </w:r>
            <w:r>
              <w:t xml:space="preserve"> </w:t>
            </w:r>
            <w:r>
              <w:rPr>
                <w:rStyle w:val="HTML"/>
              </w:rPr>
              <w:t>/dev</w:t>
            </w:r>
            <w:r>
              <w:t xml:space="preserve"> </w:t>
            </w:r>
            <w:r>
              <w:rPr>
                <w:rStyle w:val="HTML"/>
              </w:rPr>
              <w:t>| grep</w:t>
            </w:r>
            <w:r>
              <w:t xml:space="preserve"> </w:t>
            </w:r>
            <w:r>
              <w:rPr>
                <w:rStyle w:val="HTML"/>
              </w:rPr>
              <w:t>servoblaster</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Маємо побачити:</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r>
              <w:t>1</w:t>
            </w:r>
          </w:p>
          <w:p w:rsidR="00611613" w:rsidRDefault="00611613" w:rsidP="00611613">
            <w:pPr>
              <w:rPr>
                <w:rFonts w:ascii="굴림" w:eastAsia="굴림" w:hAnsi="굴림" w:cs="굴림"/>
                <w:sz w:val="24"/>
                <w:szCs w:val="24"/>
              </w:rPr>
            </w:pPr>
            <w:r>
              <w:t>2</w:t>
            </w:r>
          </w:p>
        </w:tc>
        <w:tc>
          <w:tcPr>
            <w:tcW w:w="7350" w:type="dxa"/>
            <w:vAlign w:val="center"/>
            <w:hideMark/>
          </w:tcPr>
          <w:p w:rsidR="00611613" w:rsidRDefault="00611613" w:rsidP="00611613">
            <w:r>
              <w:rPr>
                <w:rStyle w:val="HTML"/>
              </w:rPr>
              <w:t>servoblaster</w:t>
            </w:r>
          </w:p>
          <w:p w:rsidR="00611613" w:rsidRDefault="00611613" w:rsidP="00611613">
            <w:pPr>
              <w:rPr>
                <w:rFonts w:ascii="굴림" w:eastAsia="굴림" w:hAnsi="굴림" w:cs="굴림"/>
                <w:sz w:val="24"/>
                <w:szCs w:val="24"/>
              </w:rPr>
            </w:pPr>
            <w:r>
              <w:rPr>
                <w:rStyle w:val="HTML"/>
              </w:rPr>
              <w:t>servoblaster-cfg</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Можна переглянути конфіг Servoblaster-а:</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cat</w:t>
            </w:r>
            <w:r>
              <w:t xml:space="preserve"> </w:t>
            </w:r>
            <w:r>
              <w:rPr>
                <w:rStyle w:val="HTML"/>
              </w:rPr>
              <w:t>/dev/servoblaster-cfg</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Виводи на які можна підключати сервоприводи наведені у наступній таблиці:</w:t>
      </w:r>
    </w:p>
    <w:tbl>
      <w:tblPr>
        <w:tblW w:w="0" w:type="auto"/>
        <w:tblInd w:w="11" w:type="dxa"/>
        <w:tblCellMar>
          <w:top w:w="15" w:type="dxa"/>
          <w:left w:w="15" w:type="dxa"/>
          <w:bottom w:w="15" w:type="dxa"/>
          <w:right w:w="15" w:type="dxa"/>
        </w:tblCellMar>
        <w:tblLook w:val="04A0"/>
      </w:tblPr>
      <w:tblGrid>
        <w:gridCol w:w="1092"/>
        <w:gridCol w:w="1053"/>
        <w:gridCol w:w="1240"/>
      </w:tblGrid>
      <w:tr w:rsidR="00611613" w:rsidTr="00611613">
        <w:tc>
          <w:tcPr>
            <w:tcW w:w="0" w:type="auto"/>
            <w:tcBorders>
              <w:top w:val="single" w:sz="4" w:space="0" w:color="387496"/>
              <w:left w:val="single" w:sz="4" w:space="0" w:color="387496"/>
              <w:bottom w:val="single" w:sz="4" w:space="0" w:color="387496"/>
              <w:right w:val="single" w:sz="4" w:space="0" w:color="387496"/>
            </w:tcBorders>
            <w:tcMar>
              <w:top w:w="75" w:type="dxa"/>
              <w:left w:w="75" w:type="dxa"/>
              <w:bottom w:w="75" w:type="dxa"/>
              <w:right w:w="75" w:type="dxa"/>
            </w:tcMar>
            <w:vAlign w:val="center"/>
            <w:hideMark/>
          </w:tcPr>
          <w:p w:rsidR="00611613" w:rsidRDefault="00611613">
            <w:pPr>
              <w:spacing w:before="11" w:after="11"/>
              <w:jc w:val="center"/>
              <w:rPr>
                <w:rFonts w:ascii="Arial" w:eastAsia="굴림" w:hAnsi="Arial" w:cs="Arial"/>
                <w:b/>
                <w:bCs/>
                <w:sz w:val="14"/>
                <w:szCs w:val="14"/>
              </w:rPr>
            </w:pPr>
            <w:r>
              <w:rPr>
                <w:rFonts w:ascii="Arial" w:hAnsi="Arial" w:cs="Arial"/>
                <w:b/>
                <w:bCs/>
                <w:sz w:val="14"/>
                <w:szCs w:val="14"/>
              </w:rPr>
              <w:t>Servo number</w:t>
            </w:r>
          </w:p>
        </w:tc>
        <w:tc>
          <w:tcPr>
            <w:tcW w:w="0" w:type="auto"/>
            <w:tcBorders>
              <w:top w:val="single" w:sz="4" w:space="0" w:color="387496"/>
              <w:left w:val="single" w:sz="4" w:space="0" w:color="387496"/>
              <w:bottom w:val="single" w:sz="4" w:space="0" w:color="387496"/>
              <w:right w:val="single" w:sz="4" w:space="0" w:color="387496"/>
            </w:tcBorders>
            <w:tcMar>
              <w:top w:w="75" w:type="dxa"/>
              <w:left w:w="75" w:type="dxa"/>
              <w:bottom w:w="75" w:type="dxa"/>
              <w:right w:w="75" w:type="dxa"/>
            </w:tcMar>
            <w:vAlign w:val="center"/>
            <w:hideMark/>
          </w:tcPr>
          <w:p w:rsidR="00611613" w:rsidRDefault="00611613">
            <w:pPr>
              <w:spacing w:before="11" w:after="11"/>
              <w:jc w:val="center"/>
              <w:rPr>
                <w:rFonts w:ascii="Arial" w:eastAsia="굴림" w:hAnsi="Arial" w:cs="Arial"/>
                <w:b/>
                <w:bCs/>
                <w:sz w:val="14"/>
                <w:szCs w:val="14"/>
              </w:rPr>
            </w:pPr>
            <w:r>
              <w:rPr>
                <w:rFonts w:ascii="Arial" w:hAnsi="Arial" w:cs="Arial"/>
                <w:b/>
                <w:bCs/>
                <w:sz w:val="14"/>
                <w:szCs w:val="14"/>
              </w:rPr>
              <w:t>GPIO number</w:t>
            </w:r>
          </w:p>
        </w:tc>
        <w:tc>
          <w:tcPr>
            <w:tcW w:w="0" w:type="auto"/>
            <w:tcBorders>
              <w:top w:val="single" w:sz="4" w:space="0" w:color="387496"/>
              <w:left w:val="single" w:sz="4" w:space="0" w:color="387496"/>
              <w:bottom w:val="single" w:sz="4" w:space="0" w:color="387496"/>
              <w:right w:val="single" w:sz="4" w:space="0" w:color="387496"/>
            </w:tcBorders>
            <w:tcMar>
              <w:top w:w="75" w:type="dxa"/>
              <w:left w:w="75" w:type="dxa"/>
              <w:bottom w:w="75" w:type="dxa"/>
              <w:right w:w="75" w:type="dxa"/>
            </w:tcMar>
            <w:vAlign w:val="center"/>
            <w:hideMark/>
          </w:tcPr>
          <w:p w:rsidR="00611613" w:rsidRDefault="00611613">
            <w:pPr>
              <w:spacing w:before="11" w:after="11"/>
              <w:jc w:val="center"/>
              <w:rPr>
                <w:rFonts w:ascii="Arial" w:eastAsia="굴림" w:hAnsi="Arial" w:cs="Arial"/>
                <w:b/>
                <w:bCs/>
                <w:sz w:val="14"/>
                <w:szCs w:val="14"/>
              </w:rPr>
            </w:pPr>
            <w:r>
              <w:rPr>
                <w:rFonts w:ascii="Arial" w:hAnsi="Arial" w:cs="Arial"/>
                <w:b/>
                <w:bCs/>
                <w:sz w:val="14"/>
                <w:szCs w:val="14"/>
              </w:rPr>
              <w:t>Pin in P1 header</w:t>
            </w:r>
          </w:p>
        </w:tc>
      </w:tr>
      <w:tr w:rsidR="00611613" w:rsidTr="00611613">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0</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4</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P1-7</w:t>
            </w:r>
          </w:p>
        </w:tc>
      </w:tr>
      <w:tr w:rsidR="00611613" w:rsidTr="00611613">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1</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17</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P1-11</w:t>
            </w:r>
          </w:p>
        </w:tc>
      </w:tr>
      <w:tr w:rsidR="00611613" w:rsidTr="00611613">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2</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18</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P1-12</w:t>
            </w:r>
          </w:p>
        </w:tc>
      </w:tr>
      <w:tr w:rsidR="00611613" w:rsidTr="00611613">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3</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21/27</w:t>
            </w:r>
            <w:r>
              <w:rPr>
                <w:rStyle w:val="apple-converted-space"/>
                <w:rFonts w:ascii="Arial" w:hAnsi="Arial" w:cs="Arial"/>
                <w:sz w:val="14"/>
                <w:szCs w:val="14"/>
              </w:rPr>
              <w:t> </w:t>
            </w:r>
            <w:r>
              <w:rPr>
                <w:rFonts w:ascii="Arial" w:hAnsi="Arial" w:cs="Arial"/>
                <w:sz w:val="14"/>
                <w:szCs w:val="14"/>
                <w:vertAlign w:val="superscript"/>
              </w:rPr>
              <w:t>*</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P1-13</w:t>
            </w:r>
          </w:p>
        </w:tc>
      </w:tr>
      <w:tr w:rsidR="00611613" w:rsidTr="00611613">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4</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22</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P1-15</w:t>
            </w:r>
          </w:p>
        </w:tc>
      </w:tr>
      <w:tr w:rsidR="00611613" w:rsidTr="00611613">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5</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23</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P1-16</w:t>
            </w:r>
          </w:p>
        </w:tc>
      </w:tr>
      <w:tr w:rsidR="00611613" w:rsidTr="00611613">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6</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24</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P1-18</w:t>
            </w:r>
          </w:p>
        </w:tc>
      </w:tr>
      <w:tr w:rsidR="00611613" w:rsidTr="00611613">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7</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25</w:t>
            </w:r>
          </w:p>
        </w:tc>
        <w:tc>
          <w:tcPr>
            <w:tcW w:w="0" w:type="auto"/>
            <w:tcBorders>
              <w:top w:val="single" w:sz="4" w:space="0" w:color="387496"/>
              <w:left w:val="single" w:sz="4" w:space="0" w:color="387496"/>
              <w:bottom w:val="single" w:sz="4" w:space="0" w:color="387496"/>
              <w:right w:val="single" w:sz="4" w:space="0" w:color="387496"/>
            </w:tcBorders>
            <w:tcMar>
              <w:top w:w="21" w:type="dxa"/>
              <w:left w:w="21" w:type="dxa"/>
              <w:bottom w:w="21" w:type="dxa"/>
              <w:right w:w="21" w:type="dxa"/>
            </w:tcMar>
            <w:hideMark/>
          </w:tcPr>
          <w:p w:rsidR="00611613" w:rsidRDefault="00611613">
            <w:pPr>
              <w:spacing w:before="11" w:after="11"/>
              <w:rPr>
                <w:rFonts w:ascii="Arial" w:eastAsia="굴림" w:hAnsi="Arial" w:cs="Arial"/>
                <w:sz w:val="14"/>
                <w:szCs w:val="14"/>
              </w:rPr>
            </w:pPr>
            <w:r>
              <w:rPr>
                <w:rFonts w:ascii="Arial" w:hAnsi="Arial" w:cs="Arial"/>
                <w:sz w:val="14"/>
                <w:szCs w:val="14"/>
              </w:rPr>
              <w:t>P1-22</w:t>
            </w:r>
          </w:p>
        </w:tc>
      </w:tr>
    </w:tbl>
    <w:p w:rsidR="00611613" w:rsidRDefault="00611613" w:rsidP="00611613">
      <w:pPr>
        <w:pStyle w:val="a7"/>
        <w:shd w:val="clear" w:color="auto" w:fill="FFFFFF"/>
        <w:spacing w:before="0" w:beforeAutospacing="0" w:after="0" w:afterAutospacing="0"/>
        <w:textAlignment w:val="top"/>
        <w:rPr>
          <w:rFonts w:ascii="Arial" w:hAnsi="Arial" w:cs="Arial"/>
          <w:color w:val="0F1419"/>
          <w:sz w:val="14"/>
          <w:szCs w:val="14"/>
        </w:rPr>
      </w:pPr>
      <w:r>
        <w:rPr>
          <w:rFonts w:ascii="Arial" w:hAnsi="Arial" w:cs="Arial"/>
          <w:color w:val="0F1419"/>
          <w:sz w:val="14"/>
          <w:szCs w:val="14"/>
          <w:vertAlign w:val="superscript"/>
        </w:rPr>
        <w:t>*</w:t>
      </w:r>
      <w:r>
        <w:rPr>
          <w:rFonts w:ascii="Arial" w:hAnsi="Arial" w:cs="Arial"/>
          <w:color w:val="0F1419"/>
          <w:sz w:val="14"/>
          <w:szCs w:val="14"/>
        </w:rPr>
        <w:t>–</w:t>
      </w:r>
      <w:r>
        <w:rPr>
          <w:rStyle w:val="apple-converted-space"/>
          <w:rFonts w:ascii="Arial" w:hAnsi="Arial" w:cs="Arial"/>
          <w:color w:val="0F1419"/>
          <w:sz w:val="14"/>
          <w:szCs w:val="14"/>
        </w:rPr>
        <w:t> </w:t>
      </w:r>
      <w:r>
        <w:rPr>
          <w:rStyle w:val="a8"/>
          <w:rFonts w:ascii="Arial" w:hAnsi="Arial" w:cs="Arial"/>
          <w:color w:val="0F1419"/>
          <w:sz w:val="14"/>
          <w:szCs w:val="14"/>
        </w:rPr>
        <w:t>RaspberryPi B</w:t>
      </w:r>
      <w:r>
        <w:rPr>
          <w:rStyle w:val="apple-converted-space"/>
          <w:rFonts w:ascii="Arial" w:hAnsi="Arial" w:cs="Arial"/>
          <w:color w:val="0F1419"/>
          <w:sz w:val="14"/>
          <w:szCs w:val="14"/>
        </w:rPr>
        <w:t> </w:t>
      </w:r>
      <w:r>
        <w:rPr>
          <w:rFonts w:ascii="Arial" w:hAnsi="Arial" w:cs="Arial"/>
          <w:color w:val="0F1419"/>
          <w:sz w:val="14"/>
          <w:szCs w:val="14"/>
        </w:rPr>
        <w:t>і</w:t>
      </w:r>
      <w:r>
        <w:rPr>
          <w:rStyle w:val="apple-converted-space"/>
          <w:rFonts w:ascii="Arial" w:hAnsi="Arial" w:cs="Arial"/>
          <w:color w:val="0F1419"/>
          <w:sz w:val="14"/>
          <w:szCs w:val="14"/>
        </w:rPr>
        <w:t> </w:t>
      </w:r>
      <w:r>
        <w:rPr>
          <w:rStyle w:val="a8"/>
          <w:rFonts w:ascii="Arial" w:hAnsi="Arial" w:cs="Arial"/>
          <w:color w:val="0F1419"/>
          <w:sz w:val="14"/>
          <w:szCs w:val="14"/>
        </w:rPr>
        <w:t>RaspberryPi B Revision 2</w:t>
      </w:r>
      <w:r>
        <w:rPr>
          <w:rStyle w:val="apple-converted-space"/>
          <w:rFonts w:ascii="Arial" w:hAnsi="Arial" w:cs="Arial"/>
          <w:color w:val="0F1419"/>
          <w:sz w:val="14"/>
          <w:szCs w:val="14"/>
        </w:rPr>
        <w:t> </w:t>
      </w:r>
      <w:r>
        <w:rPr>
          <w:rFonts w:ascii="Arial" w:hAnsi="Arial" w:cs="Arial"/>
          <w:color w:val="0F1419"/>
          <w:sz w:val="14"/>
          <w:szCs w:val="14"/>
        </w:rPr>
        <w:t>мають різницю у розпіновках. Детальніше тут:</w:t>
      </w:r>
      <w:hyperlink r:id="rId40" w:history="1">
        <w:r>
          <w:rPr>
            <w:rStyle w:val="a5"/>
            <w:rFonts w:ascii="Arial" w:hAnsi="Arial" w:cs="Arial"/>
            <w:color w:val="377395"/>
            <w:sz w:val="14"/>
            <w:szCs w:val="14"/>
          </w:rPr>
          <w:t>http://www.avislab.com/blog/raspberry-pi-install/</w:t>
        </w:r>
      </w:hyperlink>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Допустимі значення положення залежать від вашого сервоприводу. У більшості вони лежать у діапазоні від 80 до 249. Напишемо наступний срипт для керування сервою:</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nano ./servo_blaster.py</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Текст скрипта:</w:t>
      </w:r>
    </w:p>
    <w:tbl>
      <w:tblPr>
        <w:tblW w:w="7673" w:type="dxa"/>
        <w:tblCellMar>
          <w:left w:w="0" w:type="dxa"/>
          <w:right w:w="0" w:type="dxa"/>
        </w:tblCellMar>
        <w:tblLook w:val="04A0"/>
      </w:tblPr>
      <w:tblGrid>
        <w:gridCol w:w="398"/>
        <w:gridCol w:w="7275"/>
      </w:tblGrid>
      <w:tr w:rsidR="00611613" w:rsidTr="00611613">
        <w:tc>
          <w:tcPr>
            <w:tcW w:w="0" w:type="auto"/>
            <w:vAlign w:val="center"/>
            <w:hideMark/>
          </w:tcPr>
          <w:p w:rsidR="00611613" w:rsidRDefault="00611613" w:rsidP="00611613">
            <w:r>
              <w:t>1</w:t>
            </w:r>
          </w:p>
          <w:p w:rsidR="00611613" w:rsidRDefault="00611613" w:rsidP="00611613">
            <w:r>
              <w:t>2</w:t>
            </w:r>
          </w:p>
          <w:p w:rsidR="00611613" w:rsidRDefault="00611613" w:rsidP="00611613">
            <w:r>
              <w:t>3</w:t>
            </w:r>
          </w:p>
          <w:p w:rsidR="00611613" w:rsidRDefault="00611613" w:rsidP="00611613">
            <w:r>
              <w:t>4</w:t>
            </w:r>
          </w:p>
          <w:p w:rsidR="00611613" w:rsidRDefault="00611613" w:rsidP="00611613">
            <w:r>
              <w:t>5</w:t>
            </w:r>
          </w:p>
          <w:p w:rsidR="00611613" w:rsidRDefault="00611613" w:rsidP="00611613">
            <w:r>
              <w:t>6</w:t>
            </w:r>
          </w:p>
          <w:p w:rsidR="00611613" w:rsidRDefault="00611613" w:rsidP="00611613">
            <w:r>
              <w:t>7</w:t>
            </w:r>
          </w:p>
          <w:p w:rsidR="00611613" w:rsidRDefault="00611613" w:rsidP="00611613">
            <w:r>
              <w:t>8</w:t>
            </w:r>
          </w:p>
          <w:p w:rsidR="00611613" w:rsidRDefault="00611613" w:rsidP="00611613">
            <w:r>
              <w:t>9</w:t>
            </w:r>
          </w:p>
          <w:p w:rsidR="00611613" w:rsidRDefault="00611613" w:rsidP="00611613">
            <w:r>
              <w:t>10</w:t>
            </w:r>
          </w:p>
          <w:p w:rsidR="00611613" w:rsidRDefault="00611613" w:rsidP="00611613">
            <w:r>
              <w:t>11</w:t>
            </w:r>
          </w:p>
          <w:p w:rsidR="00611613" w:rsidRDefault="00611613" w:rsidP="00611613">
            <w:r>
              <w:lastRenderedPageBreak/>
              <w:t>12</w:t>
            </w:r>
          </w:p>
          <w:p w:rsidR="00611613" w:rsidRDefault="00611613" w:rsidP="00611613">
            <w:r>
              <w:t>13</w:t>
            </w:r>
          </w:p>
          <w:p w:rsidR="00611613" w:rsidRDefault="00611613" w:rsidP="00611613">
            <w:r>
              <w:t>14</w:t>
            </w:r>
          </w:p>
          <w:p w:rsidR="00611613" w:rsidRDefault="00611613" w:rsidP="00611613">
            <w:r>
              <w:t>15</w:t>
            </w:r>
          </w:p>
          <w:p w:rsidR="00611613" w:rsidRDefault="00611613" w:rsidP="00611613">
            <w:r>
              <w:t>16</w:t>
            </w:r>
          </w:p>
          <w:p w:rsidR="00611613" w:rsidRDefault="00611613" w:rsidP="00611613">
            <w:r>
              <w:t>17</w:t>
            </w:r>
          </w:p>
          <w:p w:rsidR="00611613" w:rsidRDefault="00611613" w:rsidP="00611613">
            <w:r>
              <w:t>18</w:t>
            </w:r>
          </w:p>
          <w:p w:rsidR="00611613" w:rsidRDefault="00611613" w:rsidP="00611613">
            <w:pPr>
              <w:rPr>
                <w:rFonts w:ascii="굴림" w:eastAsia="굴림" w:hAnsi="굴림" w:cs="굴림"/>
                <w:sz w:val="24"/>
                <w:szCs w:val="24"/>
              </w:rPr>
            </w:pPr>
            <w:r>
              <w:t>19</w:t>
            </w:r>
          </w:p>
        </w:tc>
        <w:tc>
          <w:tcPr>
            <w:tcW w:w="7275" w:type="dxa"/>
            <w:vAlign w:val="center"/>
            <w:hideMark/>
          </w:tcPr>
          <w:p w:rsidR="00611613" w:rsidRDefault="00611613" w:rsidP="00611613">
            <w:r>
              <w:rPr>
                <w:rStyle w:val="HTML"/>
              </w:rPr>
              <w:lastRenderedPageBreak/>
              <w:t>import</w:t>
            </w:r>
            <w:r>
              <w:t xml:space="preserve"> </w:t>
            </w:r>
            <w:r>
              <w:rPr>
                <w:rStyle w:val="HTML"/>
              </w:rPr>
              <w:t>time</w:t>
            </w:r>
          </w:p>
          <w:p w:rsidR="00611613" w:rsidRDefault="00611613" w:rsidP="00611613">
            <w:r>
              <w:rPr>
                <w:rStyle w:val="HTML"/>
              </w:rPr>
              <w:t># Servo Channel 1 =&amp;gt; GPIO 17</w:t>
            </w:r>
          </w:p>
          <w:p w:rsidR="00611613" w:rsidRDefault="00611613" w:rsidP="00611613">
            <w:r>
              <w:rPr>
                <w:rStyle w:val="HTML"/>
              </w:rPr>
              <w:t>servoChannel =</w:t>
            </w:r>
            <w:r>
              <w:t xml:space="preserve"> </w:t>
            </w:r>
            <w:r>
              <w:rPr>
                <w:rStyle w:val="HTML"/>
              </w:rPr>
              <w:t>1</w:t>
            </w:r>
          </w:p>
          <w:p w:rsidR="00611613" w:rsidRDefault="00611613" w:rsidP="00611613">
            <w:r>
              <w:rPr>
                <w:rStyle w:val="HTML"/>
              </w:rPr>
              <w:t>def</w:t>
            </w:r>
            <w:r>
              <w:t xml:space="preserve"> </w:t>
            </w:r>
            <w:r>
              <w:rPr>
                <w:rStyle w:val="HTML"/>
              </w:rPr>
              <w:t>setServo(servoChannel, position):</w:t>
            </w:r>
          </w:p>
          <w:p w:rsidR="00611613" w:rsidRDefault="00611613" w:rsidP="00611613">
            <w:r>
              <w:rPr>
                <w:rStyle w:val="HTML"/>
              </w:rPr>
              <w:t>    servoStr ="%u=%u\n"</w:t>
            </w:r>
            <w:r>
              <w:t xml:space="preserve"> </w:t>
            </w:r>
            <w:r>
              <w:rPr>
                <w:rStyle w:val="HTML"/>
              </w:rPr>
              <w:t>%</w:t>
            </w:r>
            <w:r>
              <w:t xml:space="preserve"> </w:t>
            </w:r>
            <w:r>
              <w:rPr>
                <w:rStyle w:val="HTML"/>
              </w:rPr>
              <w:t>(servoChannel, position)</w:t>
            </w:r>
          </w:p>
          <w:p w:rsidR="00611613" w:rsidRDefault="00611613" w:rsidP="00611613">
            <w:r>
              <w:rPr>
                <w:rStyle w:val="HTML"/>
              </w:rPr>
              <w:t>    with open("/dev/servoblaster", "wb") as f:</w:t>
            </w:r>
          </w:p>
          <w:p w:rsidR="00611613" w:rsidRDefault="00611613" w:rsidP="00611613">
            <w:r>
              <w:rPr>
                <w:rStyle w:val="HTML"/>
              </w:rPr>
              <w:t>        f.write(servoStr)</w:t>
            </w:r>
          </w:p>
          <w:p w:rsidR="00611613" w:rsidRDefault="00611613" w:rsidP="00611613">
            <w:r>
              <w:rPr>
                <w:rStyle w:val="HTML"/>
              </w:rPr>
              <w:t>if</w:t>
            </w:r>
            <w:r>
              <w:t xml:space="preserve"> </w:t>
            </w:r>
            <w:r>
              <w:rPr>
                <w:rStyle w:val="HTML"/>
              </w:rPr>
              <w:t>__name__ ==</w:t>
            </w:r>
            <w:r>
              <w:t xml:space="preserve"> </w:t>
            </w:r>
            <w:r>
              <w:rPr>
                <w:rStyle w:val="HTML"/>
              </w:rPr>
              <w:t>'__main__':</w:t>
            </w:r>
          </w:p>
          <w:p w:rsidR="00611613" w:rsidRDefault="00611613" w:rsidP="00611613">
            <w:r>
              <w:rPr>
                <w:rStyle w:val="HTML"/>
              </w:rPr>
              <w:t>    val =</w:t>
            </w:r>
            <w:r>
              <w:t xml:space="preserve"> </w:t>
            </w:r>
            <w:r>
              <w:rPr>
                <w:rStyle w:val="HTML"/>
              </w:rPr>
              <w:t>50</w:t>
            </w:r>
          </w:p>
          <w:p w:rsidR="00611613" w:rsidRDefault="00611613" w:rsidP="00611613">
            <w:r>
              <w:rPr>
                <w:rStyle w:val="HTML"/>
              </w:rPr>
              <w:t>    direction =</w:t>
            </w:r>
            <w:r>
              <w:t xml:space="preserve"> </w:t>
            </w:r>
            <w:r>
              <w:rPr>
                <w:rStyle w:val="HTML"/>
              </w:rPr>
              <w:t>1</w:t>
            </w:r>
          </w:p>
          <w:p w:rsidR="00611613" w:rsidRDefault="00611613" w:rsidP="00611613">
            <w:r>
              <w:rPr>
                <w:rStyle w:val="HTML"/>
              </w:rPr>
              <w:t>    while</w:t>
            </w:r>
            <w:r>
              <w:t xml:space="preserve"> </w:t>
            </w:r>
            <w:r>
              <w:rPr>
                <w:rStyle w:val="HTML"/>
              </w:rPr>
              <w:t>True:</w:t>
            </w:r>
          </w:p>
          <w:p w:rsidR="00611613" w:rsidRDefault="00611613" w:rsidP="00611613">
            <w:r>
              <w:rPr>
                <w:rStyle w:val="HTML"/>
              </w:rPr>
              <w:t>        #print val</w:t>
            </w:r>
          </w:p>
          <w:p w:rsidR="00611613" w:rsidRDefault="00611613" w:rsidP="00611613">
            <w:r>
              <w:rPr>
                <w:rStyle w:val="HTML"/>
              </w:rPr>
              <w:t>        setServo(servoChannel, val)</w:t>
            </w:r>
          </w:p>
          <w:p w:rsidR="00611613" w:rsidRDefault="00611613" w:rsidP="00611613">
            <w:r>
              <w:rPr>
                <w:rStyle w:val="HTML"/>
              </w:rPr>
              <w:lastRenderedPageBreak/>
              <w:t>        time.sleep(.01)</w:t>
            </w:r>
          </w:p>
          <w:p w:rsidR="00611613" w:rsidRDefault="00611613" w:rsidP="00611613">
            <w:r>
              <w:rPr>
                <w:rStyle w:val="HTML"/>
              </w:rPr>
              <w:t>        if</w:t>
            </w:r>
            <w:r>
              <w:t xml:space="preserve"> </w:t>
            </w:r>
            <w:r>
              <w:rPr>
                <w:rStyle w:val="HTML"/>
              </w:rPr>
              <w:t>val ==</w:t>
            </w:r>
            <w:r>
              <w:t xml:space="preserve"> </w:t>
            </w:r>
            <w:r>
              <w:rPr>
                <w:rStyle w:val="HTML"/>
              </w:rPr>
              <w:t>249:</w:t>
            </w:r>
          </w:p>
          <w:p w:rsidR="00611613" w:rsidRDefault="00611613" w:rsidP="00611613">
            <w:r>
              <w:rPr>
                <w:rStyle w:val="HTML"/>
              </w:rPr>
              <w:t>            direction -=</w:t>
            </w:r>
            <w:r>
              <w:t xml:space="preserve"> </w:t>
            </w:r>
            <w:r>
              <w:rPr>
                <w:rStyle w:val="HTML"/>
              </w:rPr>
              <w:t>1</w:t>
            </w:r>
          </w:p>
          <w:p w:rsidR="00611613" w:rsidRDefault="00611613" w:rsidP="00611613">
            <w:r>
              <w:rPr>
                <w:rStyle w:val="HTML"/>
              </w:rPr>
              <w:t>        elif</w:t>
            </w:r>
            <w:r>
              <w:t xml:space="preserve"> </w:t>
            </w:r>
            <w:r>
              <w:rPr>
                <w:rStyle w:val="HTML"/>
              </w:rPr>
              <w:t>val ==</w:t>
            </w:r>
            <w:r>
              <w:t xml:space="preserve"> </w:t>
            </w:r>
            <w:r>
              <w:rPr>
                <w:rStyle w:val="HTML"/>
              </w:rPr>
              <w:t>50:</w:t>
            </w:r>
          </w:p>
          <w:p w:rsidR="00611613" w:rsidRDefault="00611613" w:rsidP="00611613">
            <w:r>
              <w:rPr>
                <w:rStyle w:val="HTML"/>
              </w:rPr>
              <w:t>            direction =</w:t>
            </w:r>
            <w:r>
              <w:t xml:space="preserve"> </w:t>
            </w:r>
            <w:r>
              <w:rPr>
                <w:rStyle w:val="HTML"/>
              </w:rPr>
              <w:t>1</w:t>
            </w:r>
          </w:p>
          <w:p w:rsidR="00611613" w:rsidRDefault="00611613" w:rsidP="00611613">
            <w:pPr>
              <w:rPr>
                <w:rFonts w:ascii="굴림" w:eastAsia="굴림" w:hAnsi="굴림" w:cs="굴림"/>
                <w:sz w:val="24"/>
                <w:szCs w:val="24"/>
              </w:rPr>
            </w:pPr>
            <w:r>
              <w:rPr>
                <w:rStyle w:val="HTML"/>
              </w:rPr>
              <w:t>        val +=</w:t>
            </w:r>
            <w:r>
              <w:t xml:space="preserve"> </w:t>
            </w:r>
            <w:r>
              <w:rPr>
                <w:rStyle w:val="HTML"/>
              </w:rPr>
              <w:t>direction</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lastRenderedPageBreak/>
        <w:t>Запустимо його:</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python ./servo_blaster.py</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Є одна особливість у</w:t>
      </w:r>
      <w:r>
        <w:rPr>
          <w:rStyle w:val="apple-converted-space"/>
          <w:rFonts w:ascii="Arial" w:hAnsi="Arial" w:cs="Arial"/>
          <w:color w:val="0F1419"/>
          <w:sz w:val="14"/>
          <w:szCs w:val="14"/>
        </w:rPr>
        <w:t> </w:t>
      </w:r>
      <w:r>
        <w:rPr>
          <w:rStyle w:val="a8"/>
          <w:rFonts w:ascii="Arial" w:hAnsi="Arial" w:cs="Arial"/>
          <w:color w:val="0F1419"/>
          <w:sz w:val="14"/>
          <w:szCs w:val="14"/>
        </w:rPr>
        <w:t>Servoblaster</w:t>
      </w:r>
      <w:r>
        <w:rPr>
          <w:rFonts w:ascii="Arial" w:hAnsi="Arial" w:cs="Arial"/>
          <w:color w:val="0F1419"/>
          <w:sz w:val="14"/>
          <w:szCs w:val="14"/>
        </w:rPr>
        <w:t>. Поки він запущений, він займає 8 вказаних в таблиці виходів і під інші цілі ви їх вже не зможете задіяти. Спробуйте запустити раніше написані скрипти:</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r>
              <w:t>1</w:t>
            </w:r>
          </w:p>
          <w:p w:rsidR="00611613" w:rsidRDefault="00611613" w:rsidP="00611613">
            <w:pPr>
              <w:rPr>
                <w:rFonts w:ascii="굴림" w:eastAsia="굴림" w:hAnsi="굴림" w:cs="굴림"/>
                <w:sz w:val="24"/>
                <w:szCs w:val="24"/>
              </w:rPr>
            </w:pPr>
            <w:r>
              <w:t>2</w:t>
            </w:r>
          </w:p>
        </w:tc>
        <w:tc>
          <w:tcPr>
            <w:tcW w:w="7350" w:type="dxa"/>
            <w:vAlign w:val="center"/>
            <w:hideMark/>
          </w:tcPr>
          <w:p w:rsidR="00611613" w:rsidRDefault="00611613" w:rsidP="00611613">
            <w:r>
              <w:rPr>
                <w:rStyle w:val="HTML"/>
              </w:rPr>
              <w:t>python ./servo.py</w:t>
            </w:r>
          </w:p>
          <w:p w:rsidR="00611613" w:rsidRDefault="00611613" w:rsidP="00611613">
            <w:pPr>
              <w:rPr>
                <w:rFonts w:ascii="굴림" w:eastAsia="굴림" w:hAnsi="굴림" w:cs="굴림"/>
                <w:sz w:val="24"/>
                <w:szCs w:val="24"/>
              </w:rPr>
            </w:pPr>
            <w:r>
              <w:rPr>
                <w:rStyle w:val="HTML"/>
              </w:rPr>
              <w:t>python ./servo_dma.py</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Сервомашинка не працює як слід.</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Спробуємо зупинити демон</w:t>
      </w:r>
      <w:r>
        <w:rPr>
          <w:rStyle w:val="apple-converted-space"/>
          <w:rFonts w:ascii="Arial" w:hAnsi="Arial" w:cs="Arial"/>
          <w:color w:val="0F1419"/>
          <w:sz w:val="14"/>
          <w:szCs w:val="14"/>
        </w:rPr>
        <w:t> </w:t>
      </w:r>
      <w:r>
        <w:rPr>
          <w:rStyle w:val="a8"/>
          <w:rFonts w:ascii="Arial" w:hAnsi="Arial" w:cs="Arial"/>
          <w:color w:val="0F1419"/>
          <w:sz w:val="14"/>
          <w:szCs w:val="14"/>
        </w:rPr>
        <w:t>Servoblaster</w:t>
      </w:r>
      <w:r>
        <w:rPr>
          <w:rStyle w:val="apple-converted-space"/>
          <w:rFonts w:ascii="Arial" w:hAnsi="Arial" w:cs="Arial"/>
          <w:color w:val="0F1419"/>
          <w:sz w:val="14"/>
          <w:szCs w:val="14"/>
        </w:rPr>
        <w:t> </w:t>
      </w:r>
      <w:r>
        <w:rPr>
          <w:rFonts w:ascii="Arial" w:hAnsi="Arial" w:cs="Arial"/>
          <w:color w:val="0F1419"/>
          <w:sz w:val="14"/>
          <w:szCs w:val="14"/>
        </w:rPr>
        <w:t>і повторити спробу. Зупиняємо</w:t>
      </w:r>
      <w:r>
        <w:rPr>
          <w:rStyle w:val="apple-converted-space"/>
          <w:rFonts w:ascii="Arial" w:hAnsi="Arial" w:cs="Arial"/>
          <w:color w:val="0F1419"/>
          <w:sz w:val="14"/>
          <w:szCs w:val="14"/>
        </w:rPr>
        <w:t> </w:t>
      </w:r>
      <w:r>
        <w:rPr>
          <w:rStyle w:val="a8"/>
          <w:rFonts w:ascii="Arial" w:hAnsi="Arial" w:cs="Arial"/>
          <w:color w:val="0F1419"/>
          <w:sz w:val="14"/>
          <w:szCs w:val="14"/>
        </w:rPr>
        <w:t>Servoblaster</w:t>
      </w:r>
      <w:r>
        <w:rPr>
          <w:rStyle w:val="apple-converted-space"/>
          <w:rFonts w:ascii="Arial" w:hAnsi="Arial" w:cs="Arial"/>
          <w:color w:val="0F1419"/>
          <w:sz w:val="14"/>
          <w:szCs w:val="14"/>
        </w:rPr>
        <w:t> </w:t>
      </w:r>
      <w:r>
        <w:rPr>
          <w:rFonts w:ascii="Arial" w:hAnsi="Arial" w:cs="Arial"/>
          <w:color w:val="0F1419"/>
          <w:sz w:val="14"/>
          <w:szCs w:val="14"/>
        </w:rPr>
        <w:t>за допомогою команди:</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sudo</w:t>
            </w:r>
            <w:r>
              <w:t xml:space="preserve"> </w:t>
            </w:r>
            <w:r>
              <w:rPr>
                <w:rStyle w:val="HTML"/>
              </w:rPr>
              <w:t>killall servod</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Перевіряємо чи нема тепер</w:t>
      </w:r>
      <w:r>
        <w:rPr>
          <w:rStyle w:val="apple-converted-space"/>
          <w:rFonts w:ascii="Arial" w:hAnsi="Arial" w:cs="Arial"/>
          <w:color w:val="0F1419"/>
          <w:sz w:val="14"/>
          <w:szCs w:val="14"/>
        </w:rPr>
        <w:t> </w:t>
      </w:r>
      <w:r>
        <w:rPr>
          <w:rStyle w:val="a8"/>
          <w:rFonts w:ascii="Arial" w:hAnsi="Arial" w:cs="Arial"/>
          <w:color w:val="0F1419"/>
          <w:sz w:val="14"/>
          <w:szCs w:val="14"/>
        </w:rPr>
        <w:t>servod</w:t>
      </w:r>
      <w:r>
        <w:rPr>
          <w:rStyle w:val="apple-converted-space"/>
          <w:rFonts w:ascii="Arial" w:hAnsi="Arial" w:cs="Arial"/>
          <w:color w:val="0F1419"/>
          <w:sz w:val="14"/>
          <w:szCs w:val="14"/>
        </w:rPr>
        <w:t> </w:t>
      </w:r>
      <w:r>
        <w:rPr>
          <w:rFonts w:ascii="Arial" w:hAnsi="Arial" w:cs="Arial"/>
          <w:color w:val="0F1419"/>
          <w:sz w:val="14"/>
          <w:szCs w:val="14"/>
        </w:rPr>
        <w:t>у запущених процесах:</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ps</w:t>
            </w:r>
            <w:r>
              <w:t xml:space="preserve"> </w:t>
            </w:r>
            <w:r>
              <w:rPr>
                <w:rStyle w:val="HTML"/>
              </w:rPr>
              <w:t>ax | grep</w:t>
            </w:r>
            <w:r>
              <w:t xml:space="preserve"> </w:t>
            </w:r>
            <w:r>
              <w:rPr>
                <w:rStyle w:val="HTML"/>
              </w:rPr>
              <w:t>servod</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Повторюємо запуск скриптів:</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r>
              <w:t>1</w:t>
            </w:r>
          </w:p>
          <w:p w:rsidR="00611613" w:rsidRDefault="00611613" w:rsidP="00611613">
            <w:pPr>
              <w:rPr>
                <w:rFonts w:ascii="굴림" w:eastAsia="굴림" w:hAnsi="굴림" w:cs="굴림"/>
                <w:sz w:val="24"/>
                <w:szCs w:val="24"/>
              </w:rPr>
            </w:pPr>
            <w:r>
              <w:t>2</w:t>
            </w:r>
          </w:p>
        </w:tc>
        <w:tc>
          <w:tcPr>
            <w:tcW w:w="7350" w:type="dxa"/>
            <w:vAlign w:val="center"/>
            <w:hideMark/>
          </w:tcPr>
          <w:p w:rsidR="00611613" w:rsidRDefault="00611613" w:rsidP="00611613">
            <w:r>
              <w:rPr>
                <w:rStyle w:val="HTML"/>
              </w:rPr>
              <w:t>python ./servo.py</w:t>
            </w:r>
          </w:p>
          <w:p w:rsidR="00611613" w:rsidRDefault="00611613" w:rsidP="00611613">
            <w:pPr>
              <w:rPr>
                <w:rFonts w:ascii="굴림" w:eastAsia="굴림" w:hAnsi="굴림" w:cs="굴림"/>
                <w:sz w:val="24"/>
                <w:szCs w:val="24"/>
              </w:rPr>
            </w:pPr>
            <w:r>
              <w:rPr>
                <w:rStyle w:val="HTML"/>
              </w:rPr>
              <w:t>python ./servo_dma.py</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Все працює як слід. Запускаємо</w:t>
      </w:r>
      <w:r>
        <w:rPr>
          <w:rStyle w:val="apple-converted-space"/>
          <w:rFonts w:ascii="Arial" w:hAnsi="Arial" w:cs="Arial"/>
          <w:color w:val="0F1419"/>
          <w:sz w:val="14"/>
          <w:szCs w:val="14"/>
        </w:rPr>
        <w:t> </w:t>
      </w:r>
      <w:r>
        <w:rPr>
          <w:rStyle w:val="a8"/>
          <w:rFonts w:ascii="Arial" w:hAnsi="Arial" w:cs="Arial"/>
          <w:color w:val="0F1419"/>
          <w:sz w:val="14"/>
          <w:szCs w:val="14"/>
        </w:rPr>
        <w:t>servod</w:t>
      </w:r>
      <w:r>
        <w:rPr>
          <w:rStyle w:val="apple-converted-space"/>
          <w:rFonts w:ascii="Arial" w:hAnsi="Arial" w:cs="Arial"/>
          <w:color w:val="0F1419"/>
          <w:sz w:val="14"/>
          <w:szCs w:val="14"/>
        </w:rPr>
        <w:t> </w:t>
      </w:r>
      <w:r>
        <w:rPr>
          <w:rFonts w:ascii="Arial" w:hAnsi="Arial" w:cs="Arial"/>
          <w:color w:val="0F1419"/>
          <w:sz w:val="14"/>
          <w:szCs w:val="14"/>
        </w:rPr>
        <w:t>командою:</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/usr/local/sbin/servod</w:t>
            </w:r>
            <w:r>
              <w:t xml:space="preserve"> </w:t>
            </w:r>
            <w:r>
              <w:rPr>
                <w:rStyle w:val="HTML"/>
              </w:rPr>
              <w:t>--idle-timeout=2000</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Виникає питання: а що робити, якщо треба задіяти лише декілька каналів, а не всі 8?</w:t>
      </w:r>
      <w:r>
        <w:rPr>
          <w:rStyle w:val="apple-converted-space"/>
          <w:rFonts w:ascii="Arial" w:hAnsi="Arial" w:cs="Arial"/>
          <w:color w:val="0F1419"/>
          <w:sz w:val="14"/>
          <w:szCs w:val="14"/>
        </w:rPr>
        <w:t> </w:t>
      </w:r>
      <w:r>
        <w:rPr>
          <w:rStyle w:val="a8"/>
          <w:rFonts w:ascii="Arial" w:hAnsi="Arial" w:cs="Arial"/>
          <w:color w:val="0F1419"/>
          <w:sz w:val="14"/>
          <w:szCs w:val="14"/>
        </w:rPr>
        <w:t>Servoblaster</w:t>
      </w:r>
      <w:r>
        <w:rPr>
          <w:rStyle w:val="apple-converted-space"/>
          <w:rFonts w:ascii="Arial" w:hAnsi="Arial" w:cs="Arial"/>
          <w:color w:val="0F1419"/>
          <w:sz w:val="14"/>
          <w:szCs w:val="14"/>
        </w:rPr>
        <w:t> </w:t>
      </w:r>
      <w:r>
        <w:rPr>
          <w:rFonts w:ascii="Arial" w:hAnsi="Arial" w:cs="Arial"/>
          <w:color w:val="0F1419"/>
          <w:sz w:val="14"/>
          <w:szCs w:val="14"/>
        </w:rPr>
        <w:t>можна конфігурувати завдяки наступним опціям:</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–pcm tells servod to use PCM rather than PWM hardware to implement delays</w:t>
      </w:r>
      <w:r>
        <w:rPr>
          <w:rFonts w:ascii="Arial" w:hAnsi="Arial" w:cs="Arial"/>
          <w:color w:val="0F1419"/>
          <w:sz w:val="14"/>
          <w:szCs w:val="14"/>
        </w:rPr>
        <w:br/>
        <w:t>–idle-timeout=Nms tells servod to stop sending servo pulses for a given output N milliseconds after the last update</w:t>
      </w:r>
      <w:r>
        <w:rPr>
          <w:rFonts w:ascii="Arial" w:hAnsi="Arial" w:cs="Arial"/>
          <w:color w:val="0F1419"/>
          <w:sz w:val="14"/>
          <w:szCs w:val="14"/>
        </w:rPr>
        <w:br/>
        <w:t>–cycle-time=Nus Control pulse cycle time in microseconds, default 20000us</w:t>
      </w:r>
      <w:r>
        <w:rPr>
          <w:rFonts w:ascii="Arial" w:hAnsi="Arial" w:cs="Arial"/>
          <w:color w:val="0F1419"/>
          <w:sz w:val="14"/>
          <w:szCs w:val="14"/>
        </w:rPr>
        <w:br/>
        <w:t>–step-size=Nus Pulse width increment step size in microseconds, default 10us</w:t>
      </w:r>
      <w:r>
        <w:rPr>
          <w:rFonts w:ascii="Arial" w:hAnsi="Arial" w:cs="Arial"/>
          <w:color w:val="0F1419"/>
          <w:sz w:val="14"/>
          <w:szCs w:val="14"/>
        </w:rPr>
        <w:br/>
        <w:t>–min={N|Nus|N%} specifies the minimum allowed pulse width, default 50 steps or 500us</w:t>
      </w:r>
      <w:r>
        <w:rPr>
          <w:rFonts w:ascii="Arial" w:hAnsi="Arial" w:cs="Arial"/>
          <w:color w:val="0F1419"/>
          <w:sz w:val="14"/>
          <w:szCs w:val="14"/>
        </w:rPr>
        <w:br/>
        <w:t>–max={N|Nus|N%} specifies the maximum allowed pulse width, default 250 steps or 2500us</w:t>
      </w:r>
      <w:r>
        <w:rPr>
          <w:rFonts w:ascii="Arial" w:hAnsi="Arial" w:cs="Arial"/>
          <w:color w:val="0F1419"/>
          <w:sz w:val="14"/>
          <w:szCs w:val="14"/>
        </w:rPr>
        <w:br/>
        <w:t>–invert Inverts outputs</w:t>
      </w:r>
      <w:r>
        <w:rPr>
          <w:rFonts w:ascii="Arial" w:hAnsi="Arial" w:cs="Arial"/>
          <w:color w:val="0F1419"/>
          <w:sz w:val="14"/>
          <w:szCs w:val="14"/>
        </w:rPr>
        <w:br/>
        <w:t>–dma-chan=N tells servod which dma channel to use, default 14</w:t>
      </w:r>
      <w:r>
        <w:rPr>
          <w:rFonts w:ascii="Arial" w:hAnsi="Arial" w:cs="Arial"/>
          <w:color w:val="0F1419"/>
          <w:sz w:val="14"/>
          <w:szCs w:val="14"/>
        </w:rPr>
        <w:br/>
        <w:t>–p1pins=&lt;list&gt; tells servod which pins on the P1 header to use</w:t>
      </w:r>
      <w:r>
        <w:rPr>
          <w:rFonts w:ascii="Arial" w:hAnsi="Arial" w:cs="Arial"/>
          <w:color w:val="0F1419"/>
          <w:sz w:val="14"/>
          <w:szCs w:val="14"/>
        </w:rPr>
        <w:br/>
        <w:t>–p5pins=&lt;list&gt; tells servod which pins on the P5 header to use</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Зараз нас цікавить опція </w:t>
      </w:r>
      <w:r>
        <w:rPr>
          <w:rStyle w:val="a8"/>
          <w:rFonts w:ascii="Arial" w:hAnsi="Arial" w:cs="Arial"/>
          <w:color w:val="0F1419"/>
          <w:sz w:val="14"/>
          <w:szCs w:val="14"/>
        </w:rPr>
        <w:t>–p1pins</w:t>
      </w:r>
      <w:r>
        <w:rPr>
          <w:rFonts w:ascii="Arial" w:hAnsi="Arial" w:cs="Arial"/>
          <w:color w:val="0F1419"/>
          <w:sz w:val="14"/>
          <w:szCs w:val="14"/>
        </w:rPr>
        <w:t>. Зупинимо</w:t>
      </w:r>
      <w:r>
        <w:rPr>
          <w:rStyle w:val="apple-converted-space"/>
          <w:rFonts w:ascii="Arial" w:hAnsi="Arial" w:cs="Arial"/>
          <w:color w:val="0F1419"/>
          <w:sz w:val="14"/>
          <w:szCs w:val="14"/>
        </w:rPr>
        <w:t> </w:t>
      </w:r>
      <w:r>
        <w:rPr>
          <w:rStyle w:val="a8"/>
          <w:rFonts w:ascii="Arial" w:hAnsi="Arial" w:cs="Arial"/>
          <w:color w:val="0F1419"/>
          <w:sz w:val="14"/>
          <w:szCs w:val="14"/>
        </w:rPr>
        <w:t>Servoblaster</w:t>
      </w:r>
      <w:r>
        <w:rPr>
          <w:rFonts w:ascii="Arial" w:hAnsi="Arial" w:cs="Arial"/>
          <w:color w:val="0F1419"/>
          <w:sz w:val="14"/>
          <w:szCs w:val="14"/>
        </w:rPr>
        <w:t>:</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sudo</w:t>
            </w:r>
            <w:r>
              <w:t xml:space="preserve"> </w:t>
            </w:r>
            <w:r>
              <w:rPr>
                <w:rStyle w:val="HTML"/>
              </w:rPr>
              <w:t>killall servod</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Та запустимо з новими опціями:</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/usr/local/sbin/servod</w:t>
            </w:r>
            <w:r>
              <w:t xml:space="preserve"> </w:t>
            </w:r>
            <w:r>
              <w:rPr>
                <w:rStyle w:val="HTML"/>
              </w:rPr>
              <w:t>--idle-timeout=2000 --p1pins=11</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Тепер</w:t>
      </w:r>
      <w:r>
        <w:rPr>
          <w:rStyle w:val="apple-converted-space"/>
          <w:rFonts w:ascii="Arial" w:hAnsi="Arial" w:cs="Arial"/>
          <w:color w:val="0F1419"/>
          <w:sz w:val="14"/>
          <w:szCs w:val="14"/>
        </w:rPr>
        <w:t> </w:t>
      </w:r>
      <w:r>
        <w:rPr>
          <w:rStyle w:val="a8"/>
          <w:rFonts w:ascii="Arial" w:hAnsi="Arial" w:cs="Arial"/>
          <w:color w:val="0F1419"/>
          <w:sz w:val="14"/>
          <w:szCs w:val="14"/>
        </w:rPr>
        <w:t>Servoblaster</w:t>
      </w:r>
      <w:r>
        <w:rPr>
          <w:rStyle w:val="apple-converted-space"/>
          <w:rFonts w:ascii="Arial" w:hAnsi="Arial" w:cs="Arial"/>
          <w:color w:val="0F1419"/>
          <w:sz w:val="14"/>
          <w:szCs w:val="14"/>
        </w:rPr>
        <w:t> </w:t>
      </w:r>
      <w:r>
        <w:rPr>
          <w:rFonts w:ascii="Arial" w:hAnsi="Arial" w:cs="Arial"/>
          <w:color w:val="0F1419"/>
          <w:sz w:val="14"/>
          <w:szCs w:val="14"/>
        </w:rPr>
        <w:t>займатиме одну ногу</w:t>
      </w:r>
      <w:r>
        <w:rPr>
          <w:rStyle w:val="apple-converted-space"/>
          <w:rFonts w:ascii="Arial" w:hAnsi="Arial" w:cs="Arial"/>
          <w:color w:val="0F1419"/>
          <w:sz w:val="14"/>
          <w:szCs w:val="14"/>
        </w:rPr>
        <w:t> </w:t>
      </w:r>
      <w:r>
        <w:rPr>
          <w:rStyle w:val="a8"/>
          <w:rFonts w:ascii="Arial" w:hAnsi="Arial" w:cs="Arial"/>
          <w:color w:val="0F1419"/>
          <w:sz w:val="14"/>
          <w:szCs w:val="14"/>
        </w:rPr>
        <w:t>P1-11</w:t>
      </w:r>
      <w:r>
        <w:rPr>
          <w:rStyle w:val="apple-converted-space"/>
          <w:rFonts w:ascii="Arial" w:hAnsi="Arial" w:cs="Arial"/>
          <w:color w:val="0F1419"/>
          <w:sz w:val="14"/>
          <w:szCs w:val="14"/>
        </w:rPr>
        <w:t> </w:t>
      </w:r>
      <w:r>
        <w:rPr>
          <w:rFonts w:ascii="Arial" w:hAnsi="Arial" w:cs="Arial"/>
          <w:color w:val="0F1419"/>
          <w:sz w:val="14"/>
          <w:szCs w:val="14"/>
        </w:rPr>
        <w:t>(</w:t>
      </w:r>
      <w:r>
        <w:rPr>
          <w:rStyle w:val="a8"/>
          <w:rFonts w:ascii="Arial" w:hAnsi="Arial" w:cs="Arial"/>
          <w:color w:val="0F1419"/>
          <w:sz w:val="14"/>
          <w:szCs w:val="14"/>
        </w:rPr>
        <w:t>GPIO17</w:t>
      </w:r>
      <w:r>
        <w:rPr>
          <w:rFonts w:ascii="Arial" w:hAnsi="Arial" w:cs="Arial"/>
          <w:color w:val="0F1419"/>
          <w:sz w:val="14"/>
          <w:szCs w:val="14"/>
        </w:rPr>
        <w:t>). Перевірити це можна переглянувши конфіг:</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pPr>
              <w:rPr>
                <w:rFonts w:ascii="굴림" w:eastAsia="굴림" w:hAnsi="굴림" w:cs="굴림"/>
                <w:sz w:val="24"/>
                <w:szCs w:val="24"/>
              </w:rPr>
            </w:pPr>
            <w:r>
              <w:t>1</w:t>
            </w:r>
          </w:p>
        </w:tc>
        <w:tc>
          <w:tcPr>
            <w:tcW w:w="7350" w:type="dxa"/>
            <w:vAlign w:val="center"/>
            <w:hideMark/>
          </w:tcPr>
          <w:p w:rsidR="00611613" w:rsidRDefault="00611613" w:rsidP="00611613">
            <w:pPr>
              <w:rPr>
                <w:rFonts w:ascii="굴림" w:eastAsia="굴림" w:hAnsi="굴림" w:cs="굴림"/>
                <w:sz w:val="24"/>
                <w:szCs w:val="24"/>
              </w:rPr>
            </w:pPr>
            <w:r>
              <w:rPr>
                <w:rStyle w:val="HTML"/>
              </w:rPr>
              <w:t>cat</w:t>
            </w:r>
            <w:r>
              <w:t xml:space="preserve"> </w:t>
            </w:r>
            <w:r>
              <w:rPr>
                <w:rStyle w:val="HTML"/>
              </w:rPr>
              <w:t>/dev/servoblaster-cfg</w:t>
            </w:r>
          </w:p>
        </w:tc>
      </w:tr>
    </w:tbl>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Якщо перезавантажити</w:t>
      </w:r>
      <w:r>
        <w:rPr>
          <w:rStyle w:val="apple-converted-space"/>
          <w:rFonts w:ascii="Arial" w:hAnsi="Arial" w:cs="Arial"/>
          <w:color w:val="0F1419"/>
          <w:sz w:val="14"/>
          <w:szCs w:val="14"/>
        </w:rPr>
        <w:t> </w:t>
      </w:r>
      <w:r>
        <w:rPr>
          <w:rStyle w:val="a8"/>
          <w:rFonts w:ascii="Arial" w:hAnsi="Arial" w:cs="Arial"/>
          <w:color w:val="0F1419"/>
          <w:sz w:val="14"/>
          <w:szCs w:val="14"/>
        </w:rPr>
        <w:t>Raspbery Pi</w:t>
      </w:r>
      <w:r>
        <w:rPr>
          <w:rFonts w:ascii="Arial" w:hAnsi="Arial" w:cs="Arial"/>
          <w:color w:val="0F1419"/>
          <w:sz w:val="14"/>
          <w:szCs w:val="14"/>
        </w:rPr>
        <w:t>,</w:t>
      </w:r>
      <w:r>
        <w:rPr>
          <w:rStyle w:val="apple-converted-space"/>
          <w:rFonts w:ascii="Arial" w:hAnsi="Arial" w:cs="Arial"/>
          <w:color w:val="0F1419"/>
          <w:sz w:val="14"/>
          <w:szCs w:val="14"/>
        </w:rPr>
        <w:t> </w:t>
      </w:r>
      <w:r>
        <w:rPr>
          <w:rStyle w:val="a8"/>
          <w:rFonts w:ascii="Arial" w:hAnsi="Arial" w:cs="Arial"/>
          <w:color w:val="0F1419"/>
          <w:sz w:val="14"/>
          <w:szCs w:val="14"/>
        </w:rPr>
        <w:t>Servoblaster</w:t>
      </w:r>
      <w:r>
        <w:rPr>
          <w:rStyle w:val="apple-converted-space"/>
          <w:rFonts w:ascii="Arial" w:hAnsi="Arial" w:cs="Arial"/>
          <w:color w:val="0F1419"/>
          <w:sz w:val="14"/>
          <w:szCs w:val="14"/>
        </w:rPr>
        <w:t> </w:t>
      </w:r>
      <w:r>
        <w:rPr>
          <w:rFonts w:ascii="Arial" w:hAnsi="Arial" w:cs="Arial"/>
          <w:color w:val="0F1419"/>
          <w:sz w:val="14"/>
          <w:szCs w:val="14"/>
        </w:rPr>
        <w:t>знову буде працювати з початковими опціями. Для того, щоб при старті системи</w:t>
      </w:r>
      <w:r>
        <w:rPr>
          <w:rStyle w:val="apple-converted-space"/>
          <w:rFonts w:ascii="Arial" w:hAnsi="Arial" w:cs="Arial"/>
          <w:color w:val="0F1419"/>
          <w:sz w:val="14"/>
          <w:szCs w:val="14"/>
        </w:rPr>
        <w:t> </w:t>
      </w:r>
      <w:r>
        <w:rPr>
          <w:rStyle w:val="a8"/>
          <w:rFonts w:ascii="Arial" w:hAnsi="Arial" w:cs="Arial"/>
          <w:color w:val="0F1419"/>
          <w:sz w:val="14"/>
          <w:szCs w:val="14"/>
        </w:rPr>
        <w:t>Servoblaster</w:t>
      </w:r>
      <w:r>
        <w:rPr>
          <w:rStyle w:val="apple-converted-space"/>
          <w:rFonts w:ascii="Arial" w:hAnsi="Arial" w:cs="Arial"/>
          <w:color w:val="0F1419"/>
          <w:sz w:val="14"/>
          <w:szCs w:val="14"/>
        </w:rPr>
        <w:t> </w:t>
      </w:r>
      <w:r>
        <w:rPr>
          <w:rFonts w:ascii="Arial" w:hAnsi="Arial" w:cs="Arial"/>
          <w:color w:val="0F1419"/>
          <w:sz w:val="14"/>
          <w:szCs w:val="14"/>
        </w:rPr>
        <w:t>запускався з Вашими налаштуваннями, вкажіть їх у файлі</w:t>
      </w:r>
      <w:r>
        <w:rPr>
          <w:rStyle w:val="apple-converted-space"/>
          <w:rFonts w:ascii="Arial" w:hAnsi="Arial" w:cs="Arial"/>
          <w:color w:val="0F1419"/>
          <w:sz w:val="14"/>
          <w:szCs w:val="14"/>
        </w:rPr>
        <w:t> </w:t>
      </w:r>
      <w:r>
        <w:rPr>
          <w:rStyle w:val="a8"/>
          <w:rFonts w:ascii="Arial" w:hAnsi="Arial" w:cs="Arial"/>
          <w:color w:val="0F1419"/>
          <w:sz w:val="14"/>
          <w:szCs w:val="14"/>
        </w:rPr>
        <w:t>/etc/init.d/servoblaster</w:t>
      </w:r>
    </w:p>
    <w:p w:rsidR="00611613" w:rsidRDefault="00611613" w:rsidP="00611613">
      <w:pPr>
        <w:pStyle w:val="a7"/>
        <w:shd w:val="clear" w:color="auto" w:fill="FFFFFF"/>
        <w:spacing w:before="0" w:beforeAutospacing="0" w:after="0" w:afterAutospacing="0"/>
        <w:textAlignment w:val="top"/>
        <w:rPr>
          <w:rFonts w:ascii="Arial" w:hAnsi="Arial" w:cs="Arial"/>
          <w:color w:val="0F1419"/>
          <w:sz w:val="14"/>
          <w:szCs w:val="14"/>
        </w:rPr>
      </w:pPr>
      <w:r>
        <w:rPr>
          <w:rFonts w:ascii="Arial" w:hAnsi="Arial" w:cs="Arial"/>
          <w:color w:val="0F1419"/>
          <w:sz w:val="14"/>
          <w:szCs w:val="14"/>
        </w:rPr>
        <w:t>Ви можете прочитати детальніше про</w:t>
      </w:r>
      <w:r>
        <w:rPr>
          <w:rStyle w:val="apple-converted-space"/>
          <w:rFonts w:ascii="Arial" w:hAnsi="Arial" w:cs="Arial"/>
          <w:color w:val="0F1419"/>
          <w:sz w:val="14"/>
          <w:szCs w:val="14"/>
        </w:rPr>
        <w:t> </w:t>
      </w:r>
      <w:r>
        <w:rPr>
          <w:rStyle w:val="a8"/>
          <w:rFonts w:ascii="Arial" w:hAnsi="Arial" w:cs="Arial"/>
          <w:color w:val="0F1419"/>
          <w:sz w:val="14"/>
          <w:szCs w:val="14"/>
        </w:rPr>
        <w:t>Servoblaster</w:t>
      </w:r>
      <w:r>
        <w:rPr>
          <w:rStyle w:val="apple-converted-space"/>
          <w:rFonts w:ascii="Arial" w:hAnsi="Arial" w:cs="Arial"/>
          <w:color w:val="0F1419"/>
          <w:sz w:val="14"/>
          <w:szCs w:val="14"/>
        </w:rPr>
        <w:t> </w:t>
      </w:r>
      <w:r>
        <w:rPr>
          <w:rFonts w:ascii="Arial" w:hAnsi="Arial" w:cs="Arial"/>
          <w:color w:val="0F1419"/>
          <w:sz w:val="14"/>
          <w:szCs w:val="14"/>
        </w:rPr>
        <w:t>тут:</w:t>
      </w:r>
      <w:r>
        <w:rPr>
          <w:rStyle w:val="apple-converted-space"/>
          <w:rFonts w:ascii="Arial" w:hAnsi="Arial" w:cs="Arial"/>
          <w:color w:val="0F1419"/>
          <w:sz w:val="14"/>
          <w:szCs w:val="14"/>
        </w:rPr>
        <w:t> </w:t>
      </w:r>
      <w:hyperlink r:id="rId41" w:tgtFrame="_blank" w:history="1">
        <w:r>
          <w:rPr>
            <w:rStyle w:val="a5"/>
            <w:rFonts w:ascii="Arial" w:hAnsi="Arial" w:cs="Arial"/>
            <w:color w:val="377395"/>
            <w:sz w:val="14"/>
            <w:szCs w:val="14"/>
          </w:rPr>
          <w:t>https://github.com/richardghirst/PiBits/tree/master/ServoBlaster</w:t>
        </w:r>
      </w:hyperlink>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Деінсталяція Servoblaster:</w:t>
      </w:r>
    </w:p>
    <w:tbl>
      <w:tblPr>
        <w:tblW w:w="7673" w:type="dxa"/>
        <w:tblCellMar>
          <w:left w:w="0" w:type="dxa"/>
          <w:right w:w="0" w:type="dxa"/>
        </w:tblCellMar>
        <w:tblLook w:val="04A0"/>
      </w:tblPr>
      <w:tblGrid>
        <w:gridCol w:w="323"/>
        <w:gridCol w:w="7350"/>
      </w:tblGrid>
      <w:tr w:rsidR="00611613" w:rsidTr="00611613">
        <w:tc>
          <w:tcPr>
            <w:tcW w:w="0" w:type="auto"/>
            <w:vAlign w:val="center"/>
            <w:hideMark/>
          </w:tcPr>
          <w:p w:rsidR="00611613" w:rsidRDefault="00611613" w:rsidP="00611613">
            <w:r>
              <w:t>1</w:t>
            </w:r>
          </w:p>
          <w:p w:rsidR="00611613" w:rsidRDefault="00611613" w:rsidP="00611613">
            <w:r>
              <w:t>2</w:t>
            </w:r>
          </w:p>
          <w:p w:rsidR="00611613" w:rsidRDefault="00611613" w:rsidP="00611613">
            <w:pPr>
              <w:rPr>
                <w:rFonts w:ascii="굴림" w:eastAsia="굴림" w:hAnsi="굴림" w:cs="굴림"/>
                <w:sz w:val="24"/>
                <w:szCs w:val="24"/>
              </w:rPr>
            </w:pPr>
            <w:r>
              <w:t>3</w:t>
            </w:r>
          </w:p>
        </w:tc>
        <w:tc>
          <w:tcPr>
            <w:tcW w:w="7350" w:type="dxa"/>
            <w:vAlign w:val="center"/>
            <w:hideMark/>
          </w:tcPr>
          <w:p w:rsidR="00611613" w:rsidRDefault="00611613" w:rsidP="00611613">
            <w:r>
              <w:rPr>
                <w:rStyle w:val="HTML"/>
              </w:rPr>
              <w:t>sudo</w:t>
            </w:r>
            <w:r>
              <w:t xml:space="preserve"> </w:t>
            </w:r>
            <w:r>
              <w:rPr>
                <w:rStyle w:val="HTML"/>
              </w:rPr>
              <w:t>killall servod</w:t>
            </w:r>
          </w:p>
          <w:p w:rsidR="00611613" w:rsidRDefault="00611613" w:rsidP="00611613">
            <w:r>
              <w:rPr>
                <w:rStyle w:val="HTML"/>
              </w:rPr>
              <w:t>cd</w:t>
            </w:r>
            <w:r>
              <w:t xml:space="preserve"> </w:t>
            </w:r>
            <w:r>
              <w:rPr>
                <w:rStyle w:val="HTML"/>
              </w:rPr>
              <w:t>PiBits/ServoBlaster/user</w:t>
            </w:r>
          </w:p>
          <w:p w:rsidR="00611613" w:rsidRDefault="00611613" w:rsidP="00611613">
            <w:pPr>
              <w:rPr>
                <w:rFonts w:ascii="굴림" w:eastAsia="굴림" w:hAnsi="굴림" w:cs="굴림"/>
                <w:sz w:val="24"/>
                <w:szCs w:val="24"/>
              </w:rPr>
            </w:pPr>
            <w:r>
              <w:rPr>
                <w:rStyle w:val="HTML"/>
              </w:rPr>
              <w:t>make</w:t>
            </w:r>
            <w:r>
              <w:t xml:space="preserve"> </w:t>
            </w:r>
            <w:r>
              <w:rPr>
                <w:rStyle w:val="HTML"/>
              </w:rPr>
              <w:t>uninstall</w:t>
            </w:r>
          </w:p>
        </w:tc>
      </w:tr>
    </w:tbl>
    <w:p w:rsidR="00611613" w:rsidRDefault="00611613" w:rsidP="00611613">
      <w:pPr>
        <w:pStyle w:val="2"/>
        <w:shd w:val="clear" w:color="auto" w:fill="FFFFFF"/>
        <w:spacing w:before="204" w:beforeAutospacing="0" w:after="204" w:afterAutospacing="0"/>
        <w:textAlignment w:val="top"/>
        <w:rPr>
          <w:rFonts w:ascii="Arial" w:hAnsi="Arial" w:cs="Arial"/>
          <w:b w:val="0"/>
          <w:bCs w:val="0"/>
          <w:color w:val="387496"/>
          <w:sz w:val="26"/>
          <w:szCs w:val="26"/>
        </w:rPr>
      </w:pPr>
      <w:r>
        <w:rPr>
          <w:rFonts w:ascii="Arial" w:hAnsi="Arial" w:cs="Arial"/>
          <w:b w:val="0"/>
          <w:bCs w:val="0"/>
          <w:color w:val="387496"/>
          <w:sz w:val="26"/>
          <w:szCs w:val="26"/>
        </w:rPr>
        <w:lastRenderedPageBreak/>
        <w:t>Adafruit 16-channel servo driver</w:t>
      </w:r>
    </w:p>
    <w:p w:rsidR="00611613" w:rsidRDefault="00611613" w:rsidP="00611613">
      <w:pPr>
        <w:pStyle w:val="a7"/>
        <w:shd w:val="clear" w:color="auto" w:fill="FFFFFF"/>
        <w:spacing w:before="0" w:beforeAutospacing="0" w:after="0" w:afterAutospacing="0"/>
        <w:textAlignment w:val="top"/>
        <w:rPr>
          <w:rFonts w:ascii="Arial" w:hAnsi="Arial" w:cs="Arial"/>
          <w:color w:val="0F1419"/>
          <w:sz w:val="14"/>
          <w:szCs w:val="14"/>
        </w:rPr>
      </w:pPr>
      <w:r>
        <w:rPr>
          <w:rFonts w:ascii="Arial" w:hAnsi="Arial" w:cs="Arial"/>
          <w:color w:val="0F1419"/>
          <w:sz w:val="14"/>
          <w:szCs w:val="14"/>
        </w:rPr>
        <w:t>Якщо Вам потрібно керувати надзвичайною кількістю сервоприводів, доречно використовувати багатоканальний зовнішній</w:t>
      </w:r>
      <w:r>
        <w:rPr>
          <w:rStyle w:val="apple-converted-space"/>
          <w:rFonts w:ascii="Arial" w:hAnsi="Arial" w:cs="Arial"/>
          <w:color w:val="0F1419"/>
          <w:sz w:val="14"/>
          <w:szCs w:val="14"/>
        </w:rPr>
        <w:t> </w:t>
      </w:r>
      <w:r>
        <w:rPr>
          <w:rStyle w:val="a8"/>
          <w:rFonts w:ascii="Arial" w:hAnsi="Arial" w:cs="Arial"/>
          <w:color w:val="0F1419"/>
          <w:sz w:val="14"/>
          <w:szCs w:val="14"/>
        </w:rPr>
        <w:t>PWM контролер</w:t>
      </w:r>
      <w:r>
        <w:rPr>
          <w:rFonts w:ascii="Arial" w:hAnsi="Arial" w:cs="Arial"/>
          <w:color w:val="0F1419"/>
          <w:sz w:val="14"/>
          <w:szCs w:val="14"/>
        </w:rPr>
        <w:t>. Наприклад</w:t>
      </w:r>
      <w:r>
        <w:rPr>
          <w:rStyle w:val="apple-converted-space"/>
          <w:rFonts w:ascii="Arial" w:hAnsi="Arial" w:cs="Arial"/>
          <w:color w:val="0F1419"/>
          <w:sz w:val="14"/>
          <w:szCs w:val="14"/>
        </w:rPr>
        <w:t> </w:t>
      </w:r>
      <w:r>
        <w:rPr>
          <w:rStyle w:val="a8"/>
          <w:rFonts w:ascii="Arial" w:hAnsi="Arial" w:cs="Arial"/>
          <w:color w:val="0F1419"/>
          <w:sz w:val="14"/>
          <w:szCs w:val="14"/>
        </w:rPr>
        <w:t>Adafruit 16-channel servo driver</w:t>
      </w:r>
      <w:r>
        <w:rPr>
          <w:rFonts w:ascii="Arial" w:hAnsi="Arial" w:cs="Arial"/>
          <w:color w:val="0F1419"/>
          <w:sz w:val="14"/>
          <w:szCs w:val="14"/>
        </w:rPr>
        <w:t>, або його аналоги. Ця плата підключається до</w:t>
      </w:r>
      <w:r>
        <w:rPr>
          <w:rStyle w:val="apple-converted-space"/>
          <w:rFonts w:ascii="Arial" w:hAnsi="Arial" w:cs="Arial"/>
          <w:color w:val="0F1419"/>
          <w:sz w:val="14"/>
          <w:szCs w:val="14"/>
        </w:rPr>
        <w:t> </w:t>
      </w:r>
      <w:r>
        <w:rPr>
          <w:rStyle w:val="a8"/>
          <w:rFonts w:ascii="Arial" w:hAnsi="Arial" w:cs="Arial"/>
          <w:color w:val="0F1419"/>
          <w:sz w:val="14"/>
          <w:szCs w:val="14"/>
        </w:rPr>
        <w:t>Raspberry Pi</w:t>
      </w:r>
      <w:r>
        <w:rPr>
          <w:rStyle w:val="apple-converted-space"/>
          <w:rFonts w:ascii="Arial" w:hAnsi="Arial" w:cs="Arial"/>
          <w:color w:val="0F1419"/>
          <w:sz w:val="14"/>
          <w:szCs w:val="14"/>
        </w:rPr>
        <w:t> </w:t>
      </w:r>
      <w:r>
        <w:rPr>
          <w:rFonts w:ascii="Arial" w:hAnsi="Arial" w:cs="Arial"/>
          <w:color w:val="0F1419"/>
          <w:sz w:val="14"/>
          <w:szCs w:val="14"/>
        </w:rPr>
        <w:t>по інтерфейсу</w:t>
      </w:r>
      <w:r>
        <w:rPr>
          <w:rStyle w:val="apple-converted-space"/>
          <w:rFonts w:ascii="Arial" w:hAnsi="Arial" w:cs="Arial"/>
          <w:color w:val="0F1419"/>
          <w:sz w:val="14"/>
          <w:szCs w:val="14"/>
        </w:rPr>
        <w:t> </w:t>
      </w:r>
      <w:r>
        <w:rPr>
          <w:rStyle w:val="a8"/>
          <w:rFonts w:ascii="Arial" w:hAnsi="Arial" w:cs="Arial"/>
          <w:color w:val="0F1419"/>
          <w:sz w:val="14"/>
          <w:szCs w:val="14"/>
        </w:rPr>
        <w:t>I2C</w:t>
      </w:r>
      <w:r>
        <w:rPr>
          <w:rStyle w:val="apple-converted-space"/>
          <w:rFonts w:ascii="Arial" w:hAnsi="Arial" w:cs="Arial"/>
          <w:color w:val="0F1419"/>
          <w:sz w:val="14"/>
          <w:szCs w:val="14"/>
        </w:rPr>
        <w:t> </w:t>
      </w:r>
      <w:r>
        <w:rPr>
          <w:rFonts w:ascii="Arial" w:hAnsi="Arial" w:cs="Arial"/>
          <w:color w:val="0F1419"/>
          <w:sz w:val="14"/>
          <w:szCs w:val="14"/>
        </w:rPr>
        <w:t>і може одночасно керувати 16-ма сервоприводами. Документацію можна скачати тут:</w:t>
      </w:r>
      <w:r>
        <w:rPr>
          <w:rStyle w:val="apple-converted-space"/>
          <w:rFonts w:ascii="Arial" w:hAnsi="Arial" w:cs="Arial"/>
          <w:color w:val="0F1419"/>
          <w:sz w:val="14"/>
          <w:szCs w:val="14"/>
        </w:rPr>
        <w:t> </w:t>
      </w:r>
      <w:hyperlink r:id="rId42" w:tgtFrame="_blank" w:history="1">
        <w:r>
          <w:rPr>
            <w:rStyle w:val="a5"/>
            <w:rFonts w:ascii="Arial" w:hAnsi="Arial" w:cs="Arial"/>
            <w:color w:val="377395"/>
            <w:sz w:val="14"/>
            <w:szCs w:val="14"/>
          </w:rPr>
          <w:t>https://learn.adafruit.com/downloads/pdf/adafruit-16-channel-servo-driver-with-raspberry-pi.pdf</w:t>
        </w:r>
      </w:hyperlink>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Про інтерфейс</w:t>
      </w:r>
      <w:r>
        <w:rPr>
          <w:rStyle w:val="apple-converted-space"/>
          <w:rFonts w:ascii="Arial" w:hAnsi="Arial" w:cs="Arial"/>
          <w:color w:val="0F1419"/>
          <w:sz w:val="14"/>
          <w:szCs w:val="14"/>
        </w:rPr>
        <w:t> </w:t>
      </w:r>
      <w:r>
        <w:rPr>
          <w:rStyle w:val="a8"/>
          <w:rFonts w:ascii="Arial" w:hAnsi="Arial" w:cs="Arial"/>
          <w:color w:val="0F1419"/>
          <w:sz w:val="14"/>
          <w:szCs w:val="14"/>
        </w:rPr>
        <w:t>I2C</w:t>
      </w:r>
      <w:r>
        <w:rPr>
          <w:rStyle w:val="apple-converted-space"/>
          <w:rFonts w:ascii="Arial" w:hAnsi="Arial" w:cs="Arial"/>
          <w:color w:val="0F1419"/>
          <w:sz w:val="14"/>
          <w:szCs w:val="14"/>
        </w:rPr>
        <w:t> </w:t>
      </w:r>
      <w:r>
        <w:rPr>
          <w:rFonts w:ascii="Arial" w:hAnsi="Arial" w:cs="Arial"/>
          <w:color w:val="0F1419"/>
          <w:sz w:val="14"/>
          <w:szCs w:val="14"/>
        </w:rPr>
        <w:t>мова піде у наступних статтях.</w:t>
      </w:r>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Успіхів!</w:t>
      </w:r>
    </w:p>
    <w:p w:rsidR="00611613" w:rsidRDefault="00611613" w:rsidP="00611613">
      <w:pPr>
        <w:shd w:val="clear" w:color="auto" w:fill="FFFFFF"/>
        <w:textAlignment w:val="top"/>
        <w:rPr>
          <w:rFonts w:ascii="Arial" w:hAnsi="Arial" w:cs="Arial"/>
          <w:color w:val="0F1419"/>
          <w:sz w:val="14"/>
          <w:szCs w:val="14"/>
        </w:rPr>
      </w:pPr>
      <w:r>
        <w:rPr>
          <w:rFonts w:ascii="Arial" w:hAnsi="Arial" w:cs="Arial"/>
          <w:color w:val="0F1419"/>
          <w:sz w:val="14"/>
          <w:szCs w:val="14"/>
        </w:rPr>
        <w:t>Дивись також:</w:t>
      </w:r>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43" w:tgtFrame="_blank" w:history="1">
        <w:r>
          <w:rPr>
            <w:rStyle w:val="a5"/>
            <w:rFonts w:ascii="Arial" w:hAnsi="Arial" w:cs="Arial"/>
            <w:color w:val="377395"/>
            <w:sz w:val="14"/>
            <w:szCs w:val="14"/>
          </w:rPr>
          <w:t>Raspberry Pi — що це таке?</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44" w:tgtFrame="_blank" w:history="1">
        <w:r>
          <w:rPr>
            <w:rStyle w:val="a5"/>
            <w:rFonts w:ascii="Arial" w:hAnsi="Arial" w:cs="Arial"/>
            <w:color w:val="377395"/>
            <w:sz w:val="14"/>
            <w:szCs w:val="14"/>
          </w:rPr>
          <w:t>Raspberry Pi — GPIO</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45" w:tgtFrame="_blank" w:history="1">
        <w:r>
          <w:rPr>
            <w:rStyle w:val="a5"/>
            <w:rFonts w:ascii="Arial" w:hAnsi="Arial" w:cs="Arial"/>
            <w:color w:val="377395"/>
            <w:sz w:val="14"/>
            <w:szCs w:val="14"/>
          </w:rPr>
          <w:t>Raspberry Pi — UART</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46" w:tgtFrame="_blank" w:history="1">
        <w:r>
          <w:rPr>
            <w:rStyle w:val="a5"/>
            <w:rFonts w:ascii="Arial" w:hAnsi="Arial" w:cs="Arial"/>
            <w:color w:val="377395"/>
            <w:sz w:val="14"/>
            <w:szCs w:val="14"/>
          </w:rPr>
          <w:t>Raspberry Pi — FT232</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47" w:tgtFrame="_blank" w:history="1">
        <w:r>
          <w:rPr>
            <w:rStyle w:val="a5"/>
            <w:rFonts w:ascii="Arial" w:hAnsi="Arial" w:cs="Arial"/>
            <w:color w:val="377395"/>
            <w:sz w:val="14"/>
            <w:szCs w:val="14"/>
          </w:rPr>
          <w:t>Raspberry Pi — PWM і Сервопривод</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48" w:tgtFrame="_blank" w:history="1">
        <w:r>
          <w:rPr>
            <w:rStyle w:val="a5"/>
            <w:rFonts w:ascii="Arial" w:hAnsi="Arial" w:cs="Arial"/>
            <w:color w:val="377395"/>
            <w:sz w:val="14"/>
            <w:szCs w:val="14"/>
          </w:rPr>
          <w:t>Raspberry Pi — DHT11</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49" w:tgtFrame="_blank" w:history="1">
        <w:r>
          <w:rPr>
            <w:rStyle w:val="a5"/>
            <w:rFonts w:ascii="Arial" w:hAnsi="Arial" w:cs="Arial"/>
            <w:color w:val="377395"/>
            <w:sz w:val="14"/>
            <w:szCs w:val="14"/>
          </w:rPr>
          <w:t>Raspberry Pi - FM Transmitter</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50" w:tgtFrame="_blank" w:history="1">
        <w:r>
          <w:rPr>
            <w:rStyle w:val="a5"/>
            <w:rFonts w:ascii="Arial" w:hAnsi="Arial" w:cs="Arial"/>
            <w:color w:val="377395"/>
            <w:sz w:val="14"/>
            <w:szCs w:val="14"/>
          </w:rPr>
          <w:t>Прошивка AVR мікроконтролерів за допомогою Raspberry Pi</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51" w:tgtFrame="_blank" w:history="1">
        <w:r>
          <w:rPr>
            <w:rStyle w:val="a5"/>
            <w:rFonts w:ascii="Arial" w:hAnsi="Arial" w:cs="Arial"/>
            <w:color w:val="377395"/>
            <w:sz w:val="14"/>
            <w:szCs w:val="14"/>
          </w:rPr>
          <w:t>Raspberry Pi — LCD display 1602</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52" w:tgtFrame="_blank" w:history="1">
        <w:r>
          <w:rPr>
            <w:rStyle w:val="a5"/>
            <w:rFonts w:ascii="Arial" w:hAnsi="Arial" w:cs="Arial"/>
            <w:color w:val="377395"/>
            <w:sz w:val="14"/>
            <w:szCs w:val="14"/>
          </w:rPr>
          <w:t>Raspberry Pi — WiFi</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53" w:tgtFrame="_blank" w:history="1">
        <w:r>
          <w:rPr>
            <w:rStyle w:val="a5"/>
            <w:rFonts w:ascii="Arial" w:hAnsi="Arial" w:cs="Arial"/>
            <w:color w:val="377395"/>
            <w:sz w:val="14"/>
            <w:szCs w:val="14"/>
          </w:rPr>
          <w:t>Raspberry-Pi — I2C (TWI)</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54" w:tgtFrame="_blank" w:history="1">
        <w:r>
          <w:rPr>
            <w:rStyle w:val="a5"/>
            <w:rFonts w:ascii="Arial" w:hAnsi="Arial" w:cs="Arial"/>
            <w:color w:val="377395"/>
            <w:sz w:val="14"/>
            <w:szCs w:val="14"/>
          </w:rPr>
          <w:t>Raspberry Pi - DS18B20</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55" w:tgtFrame="_blank" w:history="1">
        <w:r>
          <w:rPr>
            <w:rStyle w:val="a5"/>
            <w:rFonts w:ascii="Arial" w:hAnsi="Arial" w:cs="Arial"/>
            <w:color w:val="377395"/>
            <w:sz w:val="14"/>
            <w:szCs w:val="14"/>
          </w:rPr>
          <w:t>Raspberry Pi Camera</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56" w:tgtFrame="_blank" w:history="1">
        <w:r>
          <w:rPr>
            <w:rStyle w:val="a5"/>
            <w:rFonts w:ascii="Arial" w:hAnsi="Arial" w:cs="Arial"/>
            <w:color w:val="377395"/>
            <w:sz w:val="14"/>
            <w:szCs w:val="14"/>
          </w:rPr>
          <w:t>nRF24L01+ ATMEGA + Raspberry Pi</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57" w:tgtFrame="_blank" w:history="1">
        <w:r>
          <w:rPr>
            <w:rStyle w:val="a5"/>
            <w:rFonts w:ascii="Arial" w:hAnsi="Arial" w:cs="Arial"/>
            <w:color w:val="377395"/>
            <w:sz w:val="14"/>
            <w:szCs w:val="14"/>
          </w:rPr>
          <w:t>BMP180 + Raspberry Pi + WH1602</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58" w:tgtFrame="_blank" w:history="1">
        <w:r>
          <w:rPr>
            <w:rStyle w:val="a5"/>
            <w:rFonts w:ascii="Arial" w:hAnsi="Arial" w:cs="Arial"/>
            <w:color w:val="377395"/>
            <w:sz w:val="14"/>
            <w:szCs w:val="14"/>
          </w:rPr>
          <w:t>Wi-Fi Метео станція</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59" w:tgtFrame="_blank" w:history="1">
        <w:r>
          <w:rPr>
            <w:rStyle w:val="a5"/>
            <w:rFonts w:ascii="Arial" w:hAnsi="Arial" w:cs="Arial"/>
            <w:color w:val="377395"/>
            <w:sz w:val="14"/>
            <w:szCs w:val="14"/>
          </w:rPr>
          <w:t>Raspbian. Apache + PHP + Python + MySQL</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60" w:tgtFrame="_blank" w:history="1">
        <w:r>
          <w:rPr>
            <w:rStyle w:val="a5"/>
            <w:rFonts w:ascii="Arial" w:hAnsi="Arial" w:cs="Arial"/>
            <w:color w:val="377395"/>
            <w:sz w:val="14"/>
            <w:szCs w:val="14"/>
          </w:rPr>
          <w:t>Встановлюємо Raspbian на Raspberry Pi без клавіатури та монітору</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61" w:tgtFrame="_blank" w:history="1">
        <w:r>
          <w:rPr>
            <w:rStyle w:val="a5"/>
            <w:rFonts w:ascii="Arial" w:hAnsi="Arial" w:cs="Arial"/>
            <w:color w:val="377395"/>
            <w:sz w:val="14"/>
            <w:szCs w:val="14"/>
          </w:rPr>
          <w:t>IR-дистанційне керування. Використання LIRC у Python</w:t>
        </w:r>
      </w:hyperlink>
    </w:p>
    <w:p w:rsidR="00611613" w:rsidRDefault="00611613" w:rsidP="00611613">
      <w:pPr>
        <w:widowControl/>
        <w:numPr>
          <w:ilvl w:val="0"/>
          <w:numId w:val="3"/>
        </w:numPr>
        <w:shd w:val="clear" w:color="auto" w:fill="FFFFFF"/>
        <w:wordWrap/>
        <w:autoSpaceDE/>
        <w:autoSpaceDN/>
        <w:ind w:left="279"/>
        <w:jc w:val="left"/>
        <w:textAlignment w:val="top"/>
        <w:rPr>
          <w:rFonts w:ascii="Arial" w:hAnsi="Arial" w:cs="Arial"/>
          <w:color w:val="304050"/>
          <w:sz w:val="14"/>
          <w:szCs w:val="14"/>
        </w:rPr>
      </w:pPr>
      <w:hyperlink r:id="rId62" w:tgtFrame="_blank" w:history="1">
        <w:r>
          <w:rPr>
            <w:rStyle w:val="a5"/>
            <w:rFonts w:ascii="Arial" w:hAnsi="Arial" w:cs="Arial"/>
            <w:color w:val="377395"/>
            <w:sz w:val="14"/>
            <w:szCs w:val="14"/>
          </w:rPr>
          <w:t>Raspberry Pi. Raspbian. Відправлення пошти через аккаунт Gmail</w:t>
        </w:r>
      </w:hyperlink>
    </w:p>
    <w:p w:rsidR="00611613" w:rsidRDefault="00611613" w:rsidP="00611613">
      <w:pPr>
        <w:shd w:val="clear" w:color="auto" w:fill="FFFFFF"/>
        <w:textAlignment w:val="top"/>
        <w:rPr>
          <w:rFonts w:ascii="Arial" w:hAnsi="Arial" w:cs="Arial"/>
          <w:color w:val="3F5469"/>
          <w:sz w:val="11"/>
          <w:szCs w:val="11"/>
        </w:rPr>
      </w:pPr>
      <w:r>
        <w:rPr>
          <w:rStyle w:val="categories"/>
          <w:rFonts w:ascii="Arial" w:hAnsi="Arial" w:cs="Arial"/>
          <w:color w:val="3F5469"/>
          <w:sz w:val="11"/>
          <w:szCs w:val="11"/>
        </w:rPr>
        <w:t>Рубрика:</w:t>
      </w:r>
      <w:r>
        <w:rPr>
          <w:rStyle w:val="apple-converted-space"/>
          <w:rFonts w:ascii="Arial" w:hAnsi="Arial" w:cs="Arial"/>
          <w:color w:val="3F5469"/>
          <w:sz w:val="11"/>
          <w:szCs w:val="11"/>
        </w:rPr>
        <w:t> </w:t>
      </w:r>
      <w:hyperlink r:id="rId63" w:history="1">
        <w:r>
          <w:rPr>
            <w:rStyle w:val="a5"/>
            <w:rFonts w:ascii="Arial" w:hAnsi="Arial" w:cs="Arial"/>
            <w:color w:val="306482"/>
            <w:sz w:val="11"/>
            <w:szCs w:val="11"/>
          </w:rPr>
          <w:t>Raspberry Pi</w:t>
        </w:r>
      </w:hyperlink>
    </w:p>
    <w:p w:rsidR="00611613" w:rsidRDefault="00611613" w:rsidP="00611613">
      <w:pPr>
        <w:pStyle w:val="4"/>
        <w:shd w:val="clear" w:color="auto" w:fill="FFFFFF"/>
        <w:spacing w:before="0" w:beforeAutospacing="0" w:after="0" w:afterAutospacing="0"/>
        <w:textAlignment w:val="top"/>
        <w:rPr>
          <w:rFonts w:ascii="Arial" w:hAnsi="Arial" w:cs="Arial"/>
          <w:b w:val="0"/>
          <w:bCs w:val="0"/>
          <w:color w:val="387496"/>
          <w:sz w:val="17"/>
          <w:szCs w:val="17"/>
        </w:rPr>
      </w:pPr>
      <w:r>
        <w:rPr>
          <w:rFonts w:ascii="Arial" w:hAnsi="Arial" w:cs="Arial"/>
          <w:b w:val="0"/>
          <w:bCs w:val="0"/>
          <w:color w:val="387496"/>
          <w:sz w:val="17"/>
          <w:szCs w:val="17"/>
        </w:rPr>
        <w:t>5 комментариев:</w:t>
      </w:r>
      <w:r>
        <w:rPr>
          <w:rStyle w:val="apple-converted-space"/>
          <w:rFonts w:ascii="Arial" w:hAnsi="Arial" w:cs="Arial"/>
          <w:b w:val="0"/>
          <w:bCs w:val="0"/>
          <w:color w:val="387496"/>
          <w:sz w:val="17"/>
          <w:szCs w:val="17"/>
        </w:rPr>
        <w:t> </w:t>
      </w:r>
      <w:r>
        <w:rPr>
          <w:rStyle w:val="a9"/>
          <w:rFonts w:ascii="Arial" w:hAnsi="Arial" w:cs="Arial"/>
          <w:b w:val="0"/>
          <w:bCs w:val="0"/>
          <w:color w:val="387496"/>
          <w:sz w:val="17"/>
          <w:szCs w:val="17"/>
        </w:rPr>
        <w:t>Raspberry Pi – PWM і Сервопривод</w:t>
      </w:r>
    </w:p>
    <w:p w:rsidR="00611613" w:rsidRDefault="00611613" w:rsidP="00611613">
      <w:pPr>
        <w:widowControl/>
        <w:numPr>
          <w:ilvl w:val="0"/>
          <w:numId w:val="4"/>
        </w:numPr>
        <w:shd w:val="clear" w:color="auto" w:fill="FFFFFF"/>
        <w:wordWrap/>
        <w:autoSpaceDE/>
        <w:autoSpaceDN/>
        <w:ind w:left="0"/>
        <w:jc w:val="left"/>
        <w:textAlignment w:val="top"/>
        <w:rPr>
          <w:rFonts w:ascii="Arial" w:hAnsi="Arial" w:cs="Arial"/>
          <w:color w:val="0F1419"/>
          <w:sz w:val="14"/>
          <w:szCs w:val="14"/>
        </w:rPr>
      </w:pPr>
      <w:r>
        <w:rPr>
          <w:rStyle w:val="HTML0"/>
          <w:rFonts w:ascii="Arial" w:hAnsi="Arial" w:cs="Arial"/>
          <w:color w:val="0F1419"/>
          <w:sz w:val="17"/>
          <w:szCs w:val="17"/>
        </w:rPr>
        <w:t>barteroff</w:t>
      </w:r>
      <w:r>
        <w:rPr>
          <w:rStyle w:val="apple-converted-space"/>
          <w:rFonts w:ascii="Arial" w:hAnsi="Arial" w:cs="Arial"/>
          <w:color w:val="0F1419"/>
          <w:sz w:val="14"/>
          <w:szCs w:val="14"/>
        </w:rPr>
        <w:t> </w:t>
      </w:r>
      <w:r>
        <w:rPr>
          <w:rStyle w:val="says"/>
          <w:rFonts w:ascii="Arial" w:hAnsi="Arial" w:cs="Arial"/>
          <w:color w:val="0F1419"/>
          <w:sz w:val="14"/>
          <w:szCs w:val="14"/>
        </w:rPr>
        <w:t>говорить:</w:t>
      </w:r>
    </w:p>
    <w:p w:rsidR="00611613" w:rsidRDefault="00611613" w:rsidP="00611613">
      <w:pPr>
        <w:shd w:val="clear" w:color="auto" w:fill="FFFFFF"/>
        <w:textAlignment w:val="top"/>
        <w:rPr>
          <w:rFonts w:ascii="Arial" w:hAnsi="Arial" w:cs="Arial"/>
          <w:color w:val="0F1419"/>
          <w:sz w:val="14"/>
          <w:szCs w:val="14"/>
        </w:rPr>
      </w:pPr>
      <w:hyperlink r:id="rId64" w:anchor="comment-106827" w:history="1">
        <w:r>
          <w:rPr>
            <w:rStyle w:val="a5"/>
            <w:rFonts w:ascii="Arial" w:hAnsi="Arial" w:cs="Arial"/>
            <w:color w:val="377395"/>
            <w:sz w:val="14"/>
            <w:szCs w:val="14"/>
          </w:rPr>
          <w:t>13.10.2014 в 21:02</w:t>
        </w:r>
      </w:hyperlink>
    </w:p>
    <w:p w:rsidR="00611613" w:rsidRDefault="00611613" w:rsidP="00611613">
      <w:pPr>
        <w:pStyle w:val="a7"/>
        <w:shd w:val="clear" w:color="auto" w:fill="FFFFFF"/>
        <w:spacing w:before="129" w:beforeAutospacing="0" w:after="129" w:afterAutospacing="0"/>
        <w:textAlignment w:val="top"/>
        <w:rPr>
          <w:rFonts w:ascii="Arial" w:hAnsi="Arial" w:cs="Arial"/>
          <w:color w:val="0F1419"/>
          <w:sz w:val="14"/>
          <w:szCs w:val="14"/>
        </w:rPr>
      </w:pPr>
      <w:r>
        <w:rPr>
          <w:rFonts w:ascii="Arial" w:hAnsi="Arial" w:cs="Arial"/>
          <w:color w:val="0F1419"/>
          <w:sz w:val="14"/>
          <w:szCs w:val="14"/>
        </w:rPr>
        <w:t>Було б непогано, якщо у статті було відео роботи.</w:t>
      </w:r>
    </w:p>
    <w:p w:rsidR="00611613" w:rsidRDefault="00611613" w:rsidP="00611613">
      <w:pPr>
        <w:widowControl/>
        <w:numPr>
          <w:ilvl w:val="1"/>
          <w:numId w:val="4"/>
        </w:numPr>
        <w:shd w:val="clear" w:color="auto" w:fill="FFFFFF"/>
        <w:wordWrap/>
        <w:autoSpaceDE/>
        <w:autoSpaceDN/>
        <w:ind w:left="215"/>
        <w:jc w:val="left"/>
        <w:textAlignment w:val="top"/>
        <w:rPr>
          <w:rFonts w:ascii="Arial" w:hAnsi="Arial" w:cs="Arial"/>
          <w:color w:val="0F1419"/>
          <w:sz w:val="14"/>
          <w:szCs w:val="14"/>
        </w:rPr>
      </w:pPr>
      <w:r>
        <w:rPr>
          <w:rStyle w:val="HTML0"/>
          <w:rFonts w:ascii="Arial" w:hAnsi="Arial" w:cs="Arial"/>
          <w:color w:val="0F1419"/>
          <w:sz w:val="17"/>
          <w:szCs w:val="17"/>
        </w:rPr>
        <w:t>andre</w:t>
      </w:r>
      <w:r>
        <w:rPr>
          <w:rStyle w:val="apple-converted-space"/>
          <w:rFonts w:ascii="Arial" w:hAnsi="Arial" w:cs="Arial"/>
          <w:color w:val="0F1419"/>
          <w:sz w:val="14"/>
          <w:szCs w:val="14"/>
        </w:rPr>
        <w:t> </w:t>
      </w:r>
      <w:r>
        <w:rPr>
          <w:rStyle w:val="says"/>
          <w:rFonts w:ascii="Arial" w:hAnsi="Arial" w:cs="Arial"/>
          <w:color w:val="0F1419"/>
          <w:sz w:val="14"/>
          <w:szCs w:val="14"/>
        </w:rPr>
        <w:t>говорить:</w:t>
      </w:r>
    </w:p>
    <w:p w:rsidR="00611613" w:rsidRDefault="00611613" w:rsidP="00611613">
      <w:pPr>
        <w:shd w:val="clear" w:color="auto" w:fill="FFFFFF"/>
        <w:ind w:left="215"/>
        <w:textAlignment w:val="top"/>
        <w:rPr>
          <w:rFonts w:ascii="Arial" w:hAnsi="Arial" w:cs="Arial"/>
          <w:color w:val="0F1419"/>
          <w:sz w:val="14"/>
          <w:szCs w:val="14"/>
        </w:rPr>
      </w:pPr>
      <w:hyperlink r:id="rId65" w:anchor="comment-106828" w:history="1">
        <w:r>
          <w:rPr>
            <w:rStyle w:val="a5"/>
            <w:rFonts w:ascii="Arial" w:hAnsi="Arial" w:cs="Arial"/>
            <w:color w:val="377395"/>
            <w:sz w:val="14"/>
            <w:szCs w:val="14"/>
          </w:rPr>
          <w:t>13.10.2014 в 21:11</w:t>
        </w:r>
      </w:hyperlink>
    </w:p>
    <w:p w:rsidR="00611613" w:rsidRDefault="00611613" w:rsidP="00611613">
      <w:pPr>
        <w:pStyle w:val="a7"/>
        <w:shd w:val="clear" w:color="auto" w:fill="FFFFFF"/>
        <w:spacing w:before="129" w:beforeAutospacing="0" w:after="129" w:afterAutospacing="0"/>
        <w:ind w:left="215"/>
        <w:textAlignment w:val="top"/>
        <w:rPr>
          <w:rFonts w:ascii="Arial" w:hAnsi="Arial" w:cs="Arial"/>
          <w:color w:val="0F1419"/>
          <w:sz w:val="14"/>
          <w:szCs w:val="14"/>
        </w:rPr>
      </w:pPr>
      <w:r>
        <w:rPr>
          <w:rFonts w:ascii="Arial" w:hAnsi="Arial" w:cs="Arial"/>
          <w:color w:val="0F1419"/>
          <w:sz w:val="14"/>
          <w:szCs w:val="14"/>
        </w:rPr>
        <w:t>Дякую за зауваження. Відео обов’язково додам.</w:t>
      </w:r>
    </w:p>
    <w:p w:rsidR="00611613" w:rsidRDefault="00611613" w:rsidP="00611613">
      <w:pPr>
        <w:widowControl/>
        <w:numPr>
          <w:ilvl w:val="1"/>
          <w:numId w:val="4"/>
        </w:numPr>
        <w:shd w:val="clear" w:color="auto" w:fill="FFFFFF"/>
        <w:wordWrap/>
        <w:autoSpaceDE/>
        <w:autoSpaceDN/>
        <w:ind w:left="215"/>
        <w:jc w:val="left"/>
        <w:textAlignment w:val="top"/>
        <w:rPr>
          <w:rFonts w:ascii="Arial" w:hAnsi="Arial" w:cs="Arial"/>
          <w:color w:val="0F1419"/>
          <w:sz w:val="14"/>
          <w:szCs w:val="14"/>
        </w:rPr>
      </w:pPr>
      <w:r>
        <w:rPr>
          <w:rStyle w:val="HTML0"/>
          <w:rFonts w:ascii="Arial" w:hAnsi="Arial" w:cs="Arial"/>
          <w:color w:val="0F1419"/>
          <w:sz w:val="17"/>
          <w:szCs w:val="17"/>
        </w:rPr>
        <w:t>andre</w:t>
      </w:r>
      <w:r>
        <w:rPr>
          <w:rStyle w:val="apple-converted-space"/>
          <w:rFonts w:ascii="Arial" w:hAnsi="Arial" w:cs="Arial"/>
          <w:color w:val="0F1419"/>
          <w:sz w:val="14"/>
          <w:szCs w:val="14"/>
        </w:rPr>
        <w:t> </w:t>
      </w:r>
      <w:r>
        <w:rPr>
          <w:rStyle w:val="says"/>
          <w:rFonts w:ascii="Arial" w:hAnsi="Arial" w:cs="Arial"/>
          <w:color w:val="0F1419"/>
          <w:sz w:val="14"/>
          <w:szCs w:val="14"/>
        </w:rPr>
        <w:t>говорить:</w:t>
      </w:r>
    </w:p>
    <w:p w:rsidR="00611613" w:rsidRDefault="00611613" w:rsidP="00611613">
      <w:pPr>
        <w:shd w:val="clear" w:color="auto" w:fill="FFFFFF"/>
        <w:ind w:left="215"/>
        <w:textAlignment w:val="top"/>
        <w:rPr>
          <w:rFonts w:ascii="Arial" w:hAnsi="Arial" w:cs="Arial"/>
          <w:color w:val="0F1419"/>
          <w:sz w:val="14"/>
          <w:szCs w:val="14"/>
        </w:rPr>
      </w:pPr>
      <w:hyperlink r:id="rId66" w:anchor="comment-106829" w:history="1">
        <w:r>
          <w:rPr>
            <w:rStyle w:val="a5"/>
            <w:rFonts w:ascii="Arial" w:hAnsi="Arial" w:cs="Arial"/>
            <w:color w:val="377395"/>
            <w:sz w:val="14"/>
            <w:szCs w:val="14"/>
          </w:rPr>
          <w:t>15.10.2014 в 10:03</w:t>
        </w:r>
      </w:hyperlink>
    </w:p>
    <w:p w:rsidR="00611613" w:rsidRDefault="00611613" w:rsidP="00611613">
      <w:pPr>
        <w:pStyle w:val="a7"/>
        <w:shd w:val="clear" w:color="auto" w:fill="FFFFFF"/>
        <w:spacing w:before="129" w:beforeAutospacing="0" w:after="129" w:afterAutospacing="0"/>
        <w:ind w:left="215"/>
        <w:textAlignment w:val="top"/>
        <w:rPr>
          <w:rFonts w:ascii="Arial" w:hAnsi="Arial" w:cs="Arial"/>
          <w:color w:val="0F1419"/>
          <w:sz w:val="14"/>
          <w:szCs w:val="14"/>
        </w:rPr>
      </w:pPr>
      <w:r>
        <w:rPr>
          <w:rFonts w:ascii="Arial" w:hAnsi="Arial" w:cs="Arial"/>
          <w:color w:val="0F1419"/>
          <w:sz w:val="14"/>
          <w:szCs w:val="14"/>
        </w:rPr>
        <w:t>Добавив відео у статтю.</w:t>
      </w:r>
    </w:p>
    <w:p w:rsidR="00611613" w:rsidRDefault="00611613" w:rsidP="00611613">
      <w:pPr>
        <w:widowControl/>
        <w:numPr>
          <w:ilvl w:val="2"/>
          <w:numId w:val="4"/>
        </w:numPr>
        <w:shd w:val="clear" w:color="auto" w:fill="FFFFFF"/>
        <w:wordWrap/>
        <w:autoSpaceDE/>
        <w:autoSpaceDN/>
        <w:ind w:left="430"/>
        <w:jc w:val="left"/>
        <w:textAlignment w:val="top"/>
        <w:rPr>
          <w:rFonts w:ascii="Arial" w:hAnsi="Arial" w:cs="Arial"/>
          <w:color w:val="0F1419"/>
          <w:sz w:val="14"/>
          <w:szCs w:val="14"/>
        </w:rPr>
      </w:pPr>
      <w:r>
        <w:rPr>
          <w:rStyle w:val="HTML0"/>
          <w:rFonts w:ascii="Arial" w:hAnsi="Arial" w:cs="Arial"/>
          <w:color w:val="0F1419"/>
          <w:sz w:val="17"/>
          <w:szCs w:val="17"/>
        </w:rPr>
        <w:t>barteroff</w:t>
      </w:r>
      <w:r>
        <w:rPr>
          <w:rStyle w:val="apple-converted-space"/>
          <w:rFonts w:ascii="Arial" w:hAnsi="Arial" w:cs="Arial"/>
          <w:color w:val="0F1419"/>
          <w:sz w:val="14"/>
          <w:szCs w:val="14"/>
        </w:rPr>
        <w:t> </w:t>
      </w:r>
      <w:r>
        <w:rPr>
          <w:rStyle w:val="says"/>
          <w:rFonts w:ascii="Arial" w:hAnsi="Arial" w:cs="Arial"/>
          <w:color w:val="0F1419"/>
          <w:sz w:val="14"/>
          <w:szCs w:val="14"/>
        </w:rPr>
        <w:t>говорить:</w:t>
      </w:r>
    </w:p>
    <w:p w:rsidR="00611613" w:rsidRDefault="00611613" w:rsidP="00611613">
      <w:pPr>
        <w:shd w:val="clear" w:color="auto" w:fill="FFFFFF"/>
        <w:ind w:left="430"/>
        <w:textAlignment w:val="top"/>
        <w:rPr>
          <w:rFonts w:ascii="Arial" w:hAnsi="Arial" w:cs="Arial"/>
          <w:color w:val="0F1419"/>
          <w:sz w:val="14"/>
          <w:szCs w:val="14"/>
        </w:rPr>
      </w:pPr>
      <w:hyperlink r:id="rId67" w:anchor="comment-106830" w:history="1">
        <w:r>
          <w:rPr>
            <w:rStyle w:val="a5"/>
            <w:rFonts w:ascii="Arial" w:hAnsi="Arial" w:cs="Arial"/>
            <w:color w:val="377395"/>
            <w:sz w:val="14"/>
            <w:szCs w:val="14"/>
          </w:rPr>
          <w:t>15.10.2014 в 17:37</w:t>
        </w:r>
      </w:hyperlink>
    </w:p>
    <w:p w:rsidR="00611613" w:rsidRDefault="00611613" w:rsidP="00611613">
      <w:pPr>
        <w:pStyle w:val="a7"/>
        <w:shd w:val="clear" w:color="auto" w:fill="FFFFFF"/>
        <w:spacing w:before="129" w:beforeAutospacing="0" w:after="129" w:afterAutospacing="0"/>
        <w:ind w:left="430"/>
        <w:textAlignment w:val="top"/>
        <w:rPr>
          <w:rFonts w:ascii="Arial" w:hAnsi="Arial" w:cs="Arial"/>
          <w:color w:val="0F1419"/>
          <w:sz w:val="14"/>
          <w:szCs w:val="14"/>
        </w:rPr>
      </w:pPr>
      <w:r>
        <w:rPr>
          <w:rFonts w:ascii="Arial" w:hAnsi="Arial" w:cs="Arial"/>
          <w:color w:val="0F1419"/>
          <w:sz w:val="14"/>
          <w:szCs w:val="14"/>
        </w:rPr>
        <w:t>Доречі, підкажіть, будь-ласка, чим обумовлено вибір мови Python для реалізації керування ШІМ?</w:t>
      </w:r>
      <w:r>
        <w:rPr>
          <w:rFonts w:ascii="Arial" w:hAnsi="Arial" w:cs="Arial"/>
          <w:color w:val="0F1419"/>
          <w:sz w:val="14"/>
          <w:szCs w:val="14"/>
        </w:rPr>
        <w:br/>
        <w:t>Цікавлюсь, оскільки стою перед вибором на чому писати програми під CubieBoard (аналог Raspberry, але не таке велике комюніті).</w:t>
      </w:r>
    </w:p>
    <w:p w:rsidR="00611613" w:rsidRDefault="00611613" w:rsidP="00611613">
      <w:pPr>
        <w:widowControl/>
        <w:numPr>
          <w:ilvl w:val="3"/>
          <w:numId w:val="4"/>
        </w:numPr>
        <w:shd w:val="clear" w:color="auto" w:fill="FFFFFF"/>
        <w:wordWrap/>
        <w:autoSpaceDE/>
        <w:autoSpaceDN/>
        <w:ind w:left="645"/>
        <w:jc w:val="left"/>
        <w:textAlignment w:val="top"/>
        <w:rPr>
          <w:rFonts w:ascii="Arial" w:hAnsi="Arial" w:cs="Arial"/>
          <w:color w:val="0F1419"/>
          <w:sz w:val="14"/>
          <w:szCs w:val="14"/>
        </w:rPr>
      </w:pPr>
      <w:r>
        <w:rPr>
          <w:rStyle w:val="HTML0"/>
          <w:rFonts w:ascii="Arial" w:hAnsi="Arial" w:cs="Arial"/>
          <w:color w:val="0F1419"/>
          <w:sz w:val="17"/>
          <w:szCs w:val="17"/>
        </w:rPr>
        <w:t>andre</w:t>
      </w:r>
      <w:r>
        <w:rPr>
          <w:rStyle w:val="apple-converted-space"/>
          <w:rFonts w:ascii="Arial" w:hAnsi="Arial" w:cs="Arial"/>
          <w:color w:val="0F1419"/>
          <w:sz w:val="14"/>
          <w:szCs w:val="14"/>
        </w:rPr>
        <w:t> </w:t>
      </w:r>
      <w:r>
        <w:rPr>
          <w:rStyle w:val="says"/>
          <w:rFonts w:ascii="Arial" w:hAnsi="Arial" w:cs="Arial"/>
          <w:color w:val="0F1419"/>
          <w:sz w:val="14"/>
          <w:szCs w:val="14"/>
        </w:rPr>
        <w:t>говорить:</w:t>
      </w:r>
    </w:p>
    <w:p w:rsidR="00611613" w:rsidRDefault="00611613" w:rsidP="00611613">
      <w:pPr>
        <w:shd w:val="clear" w:color="auto" w:fill="FFFFFF"/>
        <w:ind w:left="645"/>
        <w:textAlignment w:val="top"/>
        <w:rPr>
          <w:rFonts w:ascii="Arial" w:hAnsi="Arial" w:cs="Arial"/>
          <w:color w:val="0F1419"/>
          <w:sz w:val="14"/>
          <w:szCs w:val="14"/>
        </w:rPr>
      </w:pPr>
      <w:hyperlink r:id="rId68" w:anchor="comment-106831" w:history="1">
        <w:r>
          <w:rPr>
            <w:rStyle w:val="a5"/>
            <w:rFonts w:ascii="Arial" w:hAnsi="Arial" w:cs="Arial"/>
            <w:color w:val="377395"/>
            <w:sz w:val="14"/>
            <w:szCs w:val="14"/>
          </w:rPr>
          <w:t>16.10.2014 в 07:46</w:t>
        </w:r>
      </w:hyperlink>
    </w:p>
    <w:p w:rsidR="00611613" w:rsidRDefault="00611613" w:rsidP="00611613">
      <w:pPr>
        <w:pStyle w:val="a7"/>
        <w:shd w:val="clear" w:color="auto" w:fill="FFFFFF"/>
        <w:spacing w:before="129" w:beforeAutospacing="0" w:after="129" w:afterAutospacing="0"/>
        <w:ind w:left="645"/>
        <w:textAlignment w:val="top"/>
        <w:rPr>
          <w:rFonts w:ascii="Arial" w:hAnsi="Arial" w:cs="Arial"/>
          <w:color w:val="0F1419"/>
          <w:sz w:val="14"/>
          <w:szCs w:val="14"/>
        </w:rPr>
      </w:pPr>
      <w:r>
        <w:rPr>
          <w:rFonts w:ascii="Arial" w:hAnsi="Arial" w:cs="Arial"/>
          <w:color w:val="0F1419"/>
          <w:sz w:val="14"/>
          <w:szCs w:val="14"/>
        </w:rPr>
        <w:t>Python дуже потужний і популярний. На ньому можна писати скрипти з графічним інтерфейсом. До тогож у Respbian він вже встановлений. Якщо не потрібна супершвидкість Python – саме те. Для іншого краще C. Доречі, треба буде добавити приклади на С.</w:t>
      </w:r>
    </w:p>
    <w:p w:rsidR="00611613" w:rsidRDefault="00611613" w:rsidP="00611613">
      <w:pPr>
        <w:shd w:val="clear" w:color="auto" w:fill="FFFFFF"/>
        <w:textAlignment w:val="top"/>
        <w:rPr>
          <w:ins w:id="0" w:author="Unknown"/>
          <w:rFonts w:ascii="Arial" w:hAnsi="Arial" w:cs="Arial"/>
          <w:b/>
          <w:bCs/>
          <w:color w:val="387496"/>
          <w:sz w:val="17"/>
          <w:szCs w:val="17"/>
        </w:rPr>
      </w:pPr>
      <w:ins w:id="1" w:author="Unknown">
        <w:r>
          <w:rPr>
            <w:rFonts w:ascii="Arial" w:hAnsi="Arial" w:cs="Arial"/>
            <w:b/>
            <w:bCs/>
            <w:color w:val="387496"/>
            <w:sz w:val="17"/>
            <w:szCs w:val="17"/>
          </w:rPr>
          <w:t>Translate</w:t>
        </w:r>
      </w:ins>
    </w:p>
    <w:p w:rsidR="00611613" w:rsidRDefault="00611613" w:rsidP="00611613">
      <w:pPr>
        <w:textAlignment w:val="top"/>
        <w:rPr>
          <w:ins w:id="2" w:author="Unknown"/>
          <w:rFonts w:ascii="Arial" w:hAnsi="Arial" w:cs="Arial"/>
          <w:color w:val="666666"/>
          <w:sz w:val="12"/>
          <w:szCs w:val="12"/>
        </w:rPr>
      </w:pPr>
      <w:ins w:id="3" w:author="Unknown">
        <w:r>
          <w:rPr>
            <w:rFonts w:ascii="Arial" w:hAnsi="Arial" w:cs="Arial"/>
            <w:color w:val="666666"/>
            <w:sz w:val="12"/>
            <w:szCs w:val="12"/>
          </w:rPr>
          <w:object w:dxaOrig="1440" w:dyaOrig="1440">
            <v:shape id="_x0000_i1057" type="#_x0000_t75" style="width:85.45pt;height:18.25pt" o:ole="">
              <v:imagedata r:id="rId69" o:title=""/>
            </v:shape>
            <w:control r:id="rId70" w:name="DefaultOcxName2" w:shapeid="_x0000_i1057"/>
          </w:object>
        </w:r>
      </w:ins>
    </w:p>
    <w:p w:rsidR="00611613" w:rsidRDefault="00611613" w:rsidP="00611613">
      <w:pPr>
        <w:textAlignment w:val="top"/>
        <w:rPr>
          <w:ins w:id="4" w:author="Unknown"/>
          <w:rFonts w:ascii="Arial" w:hAnsi="Arial" w:cs="Arial"/>
          <w:color w:val="666666"/>
          <w:sz w:val="12"/>
          <w:szCs w:val="12"/>
        </w:rPr>
      </w:pPr>
      <w:ins w:id="5" w:author="Unknown">
        <w:r>
          <w:rPr>
            <w:rFonts w:ascii="Arial" w:hAnsi="Arial" w:cs="Arial"/>
            <w:color w:val="666666"/>
            <w:sz w:val="12"/>
            <w:szCs w:val="12"/>
          </w:rPr>
          <w:fldChar w:fldCharType="begin"/>
        </w:r>
        <w:r>
          <w:rPr>
            <w:rFonts w:ascii="Arial" w:hAnsi="Arial" w:cs="Arial"/>
            <w:color w:val="666666"/>
            <w:sz w:val="12"/>
            <w:szCs w:val="12"/>
          </w:rPr>
          <w:instrText xml:space="preserve"> HYPERLINK "https://translate.google.com/" \t "_blank" </w:instrText>
        </w:r>
        <w:r>
          <w:rPr>
            <w:rFonts w:ascii="Arial" w:hAnsi="Arial" w:cs="Arial"/>
            <w:color w:val="666666"/>
            <w:sz w:val="12"/>
            <w:szCs w:val="12"/>
          </w:rPr>
          <w:fldChar w:fldCharType="separate"/>
        </w:r>
      </w:ins>
      <w:r>
        <w:rPr>
          <w:rFonts w:ascii="Arial" w:hAnsi="Arial" w:cs="Arial"/>
          <w:b/>
          <w:bCs/>
          <w:noProof/>
          <w:color w:val="387496"/>
          <w:sz w:val="14"/>
          <w:szCs w:val="14"/>
        </w:rPr>
        <w:drawing>
          <wp:inline distT="0" distB="0" distL="0" distR="0">
            <wp:extent cx="402590" cy="156845"/>
            <wp:effectExtent l="19050" t="0" r="0" b="0"/>
            <wp:docPr id="13" name="그림 13" descr="https://www.gstatic.com/images/branding/googlelogo/1x/googlelogo_color_42x16dp.png">
              <a:hlinkClick xmlns:a="http://schemas.openxmlformats.org/drawingml/2006/main" r:id="rId7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static.com/images/branding/googlelogo/1x/googlelogo_color_42x16dp.png">
                      <a:hlinkClick r:id="rId71" tgtFrame="&quot;_blank&quot;"/>
                    </pic:cNvPr>
                    <pic:cNvPicPr>
                      <a:picLocks noChangeAspect="1" noChangeArrowheads="1"/>
                    </pic:cNvPicPr>
                  </pic:nvPicPr>
                  <pic:blipFill>
                    <a:blip r:embed="rId72"/>
                    <a:srcRect/>
                    <a:stretch>
                      <a:fillRect/>
                    </a:stretch>
                  </pic:blipFill>
                  <pic:spPr bwMode="auto">
                    <a:xfrm>
                      <a:off x="0" y="0"/>
                      <a:ext cx="402590" cy="156845"/>
                    </a:xfrm>
                    <a:prstGeom prst="rect">
                      <a:avLst/>
                    </a:prstGeom>
                    <a:noFill/>
                    <a:ln w="9525">
                      <a:noFill/>
                      <a:miter lim="800000"/>
                      <a:headEnd/>
                      <a:tailEnd/>
                    </a:ln>
                  </pic:spPr>
                </pic:pic>
              </a:graphicData>
            </a:graphic>
          </wp:inline>
        </w:drawing>
      </w:r>
      <w:ins w:id="6" w:author="Unknown">
        <w:r>
          <w:rPr>
            <w:rStyle w:val="a5"/>
            <w:rFonts w:ascii="Arial" w:hAnsi="Arial" w:cs="Arial"/>
            <w:b/>
            <w:bCs/>
            <w:color w:val="387496"/>
            <w:sz w:val="14"/>
            <w:szCs w:val="14"/>
          </w:rPr>
          <w:t>번역</w:t>
        </w:r>
        <w:r>
          <w:rPr>
            <w:rFonts w:ascii="Arial" w:hAnsi="Arial" w:cs="Arial"/>
            <w:color w:val="666666"/>
            <w:sz w:val="12"/>
            <w:szCs w:val="12"/>
          </w:rPr>
          <w:fldChar w:fldCharType="end"/>
        </w:r>
        <w:r>
          <w:rPr>
            <w:rFonts w:ascii="Arial" w:hAnsi="Arial" w:cs="Arial"/>
            <w:color w:val="666666"/>
            <w:sz w:val="12"/>
            <w:szCs w:val="12"/>
          </w:rPr>
          <w:t>에서</w:t>
        </w:r>
        <w:r>
          <w:rPr>
            <w:rFonts w:ascii="Arial" w:hAnsi="Arial" w:cs="Arial"/>
            <w:color w:val="666666"/>
            <w:sz w:val="12"/>
            <w:szCs w:val="12"/>
          </w:rPr>
          <w:t xml:space="preserve"> </w:t>
        </w:r>
        <w:r>
          <w:rPr>
            <w:rFonts w:ascii="Arial" w:hAnsi="Arial" w:cs="Arial"/>
            <w:color w:val="666666"/>
            <w:sz w:val="12"/>
            <w:szCs w:val="12"/>
          </w:rPr>
          <w:t>제공</w:t>
        </w:r>
      </w:ins>
    </w:p>
    <w:p w:rsidR="00611613" w:rsidRDefault="00611613" w:rsidP="00611613">
      <w:pPr>
        <w:shd w:val="clear" w:color="auto" w:fill="FFFFFF"/>
        <w:textAlignment w:val="top"/>
        <w:rPr>
          <w:ins w:id="7" w:author="Unknown"/>
          <w:rFonts w:ascii="Arial" w:hAnsi="Arial" w:cs="Arial"/>
          <w:b/>
          <w:bCs/>
          <w:color w:val="387496"/>
          <w:sz w:val="17"/>
          <w:szCs w:val="17"/>
        </w:rPr>
      </w:pPr>
      <w:ins w:id="8" w:author="Unknown">
        <w:r>
          <w:rPr>
            <w:rFonts w:ascii="Arial" w:hAnsi="Arial" w:cs="Arial"/>
            <w:b/>
            <w:bCs/>
            <w:color w:val="387496"/>
            <w:sz w:val="17"/>
            <w:szCs w:val="17"/>
          </w:rPr>
          <w:t>Категорії</w:t>
        </w:r>
      </w:ins>
    </w:p>
    <w:p w:rsidR="00611613" w:rsidRDefault="00611613" w:rsidP="00611613">
      <w:pPr>
        <w:widowControl/>
        <w:numPr>
          <w:ilvl w:val="0"/>
          <w:numId w:val="5"/>
        </w:numPr>
        <w:wordWrap/>
        <w:autoSpaceDE/>
        <w:autoSpaceDN/>
        <w:spacing w:line="175" w:lineRule="atLeast"/>
        <w:ind w:left="0"/>
        <w:jc w:val="left"/>
        <w:textAlignment w:val="top"/>
        <w:rPr>
          <w:ins w:id="9" w:author="Unknown"/>
          <w:rFonts w:ascii="Arial" w:hAnsi="Arial" w:cs="Arial"/>
          <w:color w:val="3D5266"/>
          <w:sz w:val="14"/>
          <w:szCs w:val="14"/>
        </w:rPr>
      </w:pPr>
      <w:ins w:id="10"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"http://www.avislab.com/blog/category/brushlessmotors/" \o "Brushless motors and ESC
Все про безколекторні двигуни
Все о бесколлекторных двигателях" </w:instrText>
        </w:r>
        <w:r>
          <w:rPr>
            <w:rFonts w:ascii="Arial" w:hAnsi="Arial" w:cs="Arial"/>
            <w:color w:val="3D5266"/>
            <w:sz w:val="14"/>
            <w:szCs w:val="14"/>
          </w:rPr>
          <w:fldChar w:fldCharType="separate"/>
        </w:r>
        <w:r>
          <w:rPr>
            <w:rStyle w:val="a5"/>
            <w:rFonts w:ascii="Arial" w:hAnsi="Arial" w:cs="Arial"/>
            <w:color w:val="387496"/>
            <w:sz w:val="14"/>
            <w:szCs w:val="14"/>
          </w:rPr>
          <w:t>Brushless Motors</w:t>
        </w:r>
        <w:r>
          <w:rPr>
            <w:rFonts w:ascii="Arial" w:hAnsi="Arial" w:cs="Arial"/>
            <w:color w:val="3D5266"/>
            <w:sz w:val="14"/>
            <w:szCs w:val="14"/>
          </w:rPr>
          <w:fldChar w:fldCharType="end"/>
        </w:r>
        <w:r>
          <w:rPr>
            <w:rStyle w:val="apple-converted-space"/>
            <w:rFonts w:ascii="Arial" w:hAnsi="Arial" w:cs="Arial"/>
            <w:color w:val="3D5266"/>
            <w:sz w:val="14"/>
            <w:szCs w:val="14"/>
          </w:rPr>
          <w:t> </w:t>
        </w:r>
        <w:r>
          <w:rPr>
            <w:rFonts w:ascii="Arial" w:hAnsi="Arial" w:cs="Arial"/>
            <w:color w:val="3D5266"/>
            <w:sz w:val="14"/>
            <w:szCs w:val="14"/>
          </w:rPr>
          <w:t>(12)</w:t>
        </w:r>
      </w:ins>
    </w:p>
    <w:p w:rsidR="00611613" w:rsidRDefault="00611613" w:rsidP="00611613">
      <w:pPr>
        <w:widowControl/>
        <w:numPr>
          <w:ilvl w:val="0"/>
          <w:numId w:val="5"/>
        </w:numPr>
        <w:wordWrap/>
        <w:autoSpaceDE/>
        <w:autoSpaceDN/>
        <w:spacing w:line="175" w:lineRule="atLeast"/>
        <w:ind w:left="0"/>
        <w:jc w:val="left"/>
        <w:textAlignment w:val="top"/>
        <w:rPr>
          <w:ins w:id="11" w:author="Unknown"/>
          <w:rFonts w:ascii="Arial" w:hAnsi="Arial" w:cs="Arial"/>
          <w:color w:val="3D5266"/>
          <w:sz w:val="14"/>
          <w:szCs w:val="14"/>
        </w:rPr>
      </w:pPr>
      <w:ins w:id="12"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"http://www.avislab.com/blog/category/raspberry-pi/" \o "How to use the Raspberry Pi
Налаштування та використання мікрокомп’ютера Raspberry Pi
Настройка и использование микрокомпьютера Raspberry Pi" </w:instrText>
        </w:r>
        <w:r>
          <w:rPr>
            <w:rFonts w:ascii="Arial" w:hAnsi="Arial" w:cs="Arial"/>
            <w:color w:val="3D5266"/>
            <w:sz w:val="14"/>
            <w:szCs w:val="14"/>
          </w:rPr>
          <w:fldChar w:fldCharType="separate"/>
        </w:r>
        <w:r>
          <w:rPr>
            <w:rStyle w:val="a5"/>
            <w:rFonts w:ascii="Arial" w:hAnsi="Arial" w:cs="Arial"/>
            <w:color w:val="387496"/>
            <w:sz w:val="14"/>
            <w:szCs w:val="14"/>
          </w:rPr>
          <w:t>Raspberry Pi</w:t>
        </w:r>
        <w:r>
          <w:rPr>
            <w:rFonts w:ascii="Arial" w:hAnsi="Arial" w:cs="Arial"/>
            <w:color w:val="3D5266"/>
            <w:sz w:val="14"/>
            <w:szCs w:val="14"/>
          </w:rPr>
          <w:fldChar w:fldCharType="end"/>
        </w:r>
        <w:r>
          <w:rPr>
            <w:rStyle w:val="apple-converted-space"/>
            <w:rFonts w:ascii="Arial" w:hAnsi="Arial" w:cs="Arial"/>
            <w:color w:val="3D5266"/>
            <w:sz w:val="14"/>
            <w:szCs w:val="14"/>
          </w:rPr>
          <w:t> </w:t>
        </w:r>
        <w:r>
          <w:rPr>
            <w:rFonts w:ascii="Arial" w:hAnsi="Arial" w:cs="Arial"/>
            <w:color w:val="3D5266"/>
            <w:sz w:val="14"/>
            <w:szCs w:val="14"/>
          </w:rPr>
          <w:t>(44)</w:t>
        </w:r>
      </w:ins>
    </w:p>
    <w:p w:rsidR="00611613" w:rsidRDefault="00611613" w:rsidP="00611613">
      <w:pPr>
        <w:widowControl/>
        <w:numPr>
          <w:ilvl w:val="0"/>
          <w:numId w:val="5"/>
        </w:numPr>
        <w:wordWrap/>
        <w:autoSpaceDE/>
        <w:autoSpaceDN/>
        <w:spacing w:line="175" w:lineRule="atLeast"/>
        <w:ind w:left="0"/>
        <w:jc w:val="left"/>
        <w:textAlignment w:val="top"/>
        <w:rPr>
          <w:ins w:id="13" w:author="Unknown"/>
          <w:rFonts w:ascii="Arial" w:hAnsi="Arial" w:cs="Arial"/>
          <w:color w:val="3D5266"/>
          <w:sz w:val="14"/>
          <w:szCs w:val="14"/>
        </w:rPr>
      </w:pPr>
      <w:ins w:id="14"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"http://www.avislab.com/blog/category/guides/" \o "Reference Books
Довідники по електроніці
Справочники по электронике" </w:instrText>
        </w:r>
        <w:r>
          <w:rPr>
            <w:rFonts w:ascii="Arial" w:hAnsi="Arial" w:cs="Arial"/>
            <w:color w:val="3D5266"/>
            <w:sz w:val="14"/>
            <w:szCs w:val="14"/>
          </w:rPr>
          <w:fldChar w:fldCharType="separate"/>
        </w:r>
        <w:r>
          <w:rPr>
            <w:rStyle w:val="a5"/>
            <w:rFonts w:ascii="Arial" w:hAnsi="Arial" w:cs="Arial"/>
            <w:color w:val="387496"/>
            <w:sz w:val="14"/>
            <w:szCs w:val="14"/>
          </w:rPr>
          <w:t>Довідники</w:t>
        </w:r>
        <w:r>
          <w:rPr>
            <w:rFonts w:ascii="Arial" w:hAnsi="Arial" w:cs="Arial"/>
            <w:color w:val="3D5266"/>
            <w:sz w:val="14"/>
            <w:szCs w:val="14"/>
          </w:rPr>
          <w:fldChar w:fldCharType="end"/>
        </w:r>
        <w:r>
          <w:rPr>
            <w:rStyle w:val="apple-converted-space"/>
            <w:rFonts w:ascii="Arial" w:hAnsi="Arial" w:cs="Arial"/>
            <w:color w:val="3D5266"/>
            <w:sz w:val="14"/>
            <w:szCs w:val="14"/>
          </w:rPr>
          <w:t> </w:t>
        </w:r>
        <w:r>
          <w:rPr>
            <w:rFonts w:ascii="Arial" w:hAnsi="Arial" w:cs="Arial"/>
            <w:color w:val="3D5266"/>
            <w:sz w:val="14"/>
            <w:szCs w:val="14"/>
          </w:rPr>
          <w:t>(5)</w:t>
        </w:r>
      </w:ins>
    </w:p>
    <w:p w:rsidR="00611613" w:rsidRDefault="00611613" w:rsidP="00611613">
      <w:pPr>
        <w:widowControl/>
        <w:numPr>
          <w:ilvl w:val="0"/>
          <w:numId w:val="5"/>
        </w:numPr>
        <w:wordWrap/>
        <w:autoSpaceDE/>
        <w:autoSpaceDN/>
        <w:spacing w:line="175" w:lineRule="atLeast"/>
        <w:ind w:left="0"/>
        <w:jc w:val="left"/>
        <w:textAlignment w:val="top"/>
        <w:rPr>
          <w:ins w:id="15" w:author="Unknown"/>
          <w:rFonts w:ascii="Arial" w:hAnsi="Arial" w:cs="Arial"/>
          <w:color w:val="3D5266"/>
          <w:sz w:val="14"/>
          <w:szCs w:val="14"/>
        </w:rPr>
      </w:pPr>
      <w:ins w:id="16"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"http://www.avislab.com/blog/category/books/" \o "Books for beginners
Корисна література для початківців та вже бувалих \"паяльників\"
Полезная литература для начинающих и уже бывалых \"паяльников\"" </w:instrText>
        </w:r>
        <w:r>
          <w:rPr>
            <w:rFonts w:ascii="Arial" w:hAnsi="Arial" w:cs="Arial"/>
            <w:color w:val="3D5266"/>
            <w:sz w:val="14"/>
            <w:szCs w:val="14"/>
          </w:rPr>
          <w:fldChar w:fldCharType="separate"/>
        </w:r>
        <w:r>
          <w:rPr>
            <w:rStyle w:val="a5"/>
            <w:rFonts w:ascii="Arial" w:hAnsi="Arial" w:cs="Arial"/>
            <w:color w:val="387496"/>
            <w:sz w:val="14"/>
            <w:szCs w:val="14"/>
          </w:rPr>
          <w:t>Книги про електроніку</w:t>
        </w:r>
        <w:r>
          <w:rPr>
            <w:rFonts w:ascii="Arial" w:hAnsi="Arial" w:cs="Arial"/>
            <w:color w:val="3D5266"/>
            <w:sz w:val="14"/>
            <w:szCs w:val="14"/>
          </w:rPr>
          <w:fldChar w:fldCharType="end"/>
        </w:r>
        <w:r>
          <w:rPr>
            <w:rStyle w:val="apple-converted-space"/>
            <w:rFonts w:ascii="Arial" w:hAnsi="Arial" w:cs="Arial"/>
            <w:color w:val="3D5266"/>
            <w:sz w:val="14"/>
            <w:szCs w:val="14"/>
          </w:rPr>
          <w:t> </w:t>
        </w:r>
        <w:r>
          <w:rPr>
            <w:rFonts w:ascii="Arial" w:hAnsi="Arial" w:cs="Arial"/>
            <w:color w:val="3D5266"/>
            <w:sz w:val="14"/>
            <w:szCs w:val="14"/>
          </w:rPr>
          <w:t>(20)</w:t>
        </w:r>
      </w:ins>
    </w:p>
    <w:p w:rsidR="00611613" w:rsidRDefault="00611613" w:rsidP="00611613">
      <w:pPr>
        <w:widowControl/>
        <w:numPr>
          <w:ilvl w:val="0"/>
          <w:numId w:val="5"/>
        </w:numPr>
        <w:wordWrap/>
        <w:autoSpaceDE/>
        <w:autoSpaceDN/>
        <w:spacing w:line="175" w:lineRule="atLeast"/>
        <w:ind w:left="0"/>
        <w:jc w:val="left"/>
        <w:textAlignment w:val="top"/>
        <w:rPr>
          <w:ins w:id="17" w:author="Unknown"/>
          <w:rFonts w:ascii="Arial" w:hAnsi="Arial" w:cs="Arial"/>
          <w:color w:val="3D5266"/>
          <w:sz w:val="14"/>
          <w:szCs w:val="14"/>
        </w:rPr>
      </w:pPr>
      <w:ins w:id="18"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"http://www.avislab.com/blog/category/info/" \o "You must know it
Інформація різного плану про нові технології, цікаві речі, тощо
Информация разного плана о новых технологиях, интересных вещах, и т.п." </w:instrText>
        </w:r>
        <w:r>
          <w:rPr>
            <w:rFonts w:ascii="Arial" w:hAnsi="Arial" w:cs="Arial"/>
            <w:color w:val="3D5266"/>
            <w:sz w:val="14"/>
            <w:szCs w:val="14"/>
          </w:rPr>
          <w:fldChar w:fldCharType="separate"/>
        </w:r>
        <w:r>
          <w:rPr>
            <w:rStyle w:val="a5"/>
            <w:rFonts w:ascii="Arial" w:hAnsi="Arial" w:cs="Arial"/>
            <w:color w:val="387496"/>
            <w:sz w:val="14"/>
            <w:szCs w:val="14"/>
          </w:rPr>
          <w:t>Корисно знати</w:t>
        </w:r>
        <w:r>
          <w:rPr>
            <w:rFonts w:ascii="Arial" w:hAnsi="Arial" w:cs="Arial"/>
            <w:color w:val="3D5266"/>
            <w:sz w:val="14"/>
            <w:szCs w:val="14"/>
          </w:rPr>
          <w:fldChar w:fldCharType="end"/>
        </w:r>
        <w:r>
          <w:rPr>
            <w:rStyle w:val="apple-converted-space"/>
            <w:rFonts w:ascii="Arial" w:hAnsi="Arial" w:cs="Arial"/>
            <w:color w:val="3D5266"/>
            <w:sz w:val="14"/>
            <w:szCs w:val="14"/>
          </w:rPr>
          <w:t> </w:t>
        </w:r>
        <w:r>
          <w:rPr>
            <w:rFonts w:ascii="Arial" w:hAnsi="Arial" w:cs="Arial"/>
            <w:color w:val="3D5266"/>
            <w:sz w:val="14"/>
            <w:szCs w:val="14"/>
          </w:rPr>
          <w:t>(69)</w:t>
        </w:r>
      </w:ins>
    </w:p>
    <w:p w:rsidR="00611613" w:rsidRDefault="00611613" w:rsidP="00611613">
      <w:pPr>
        <w:widowControl/>
        <w:numPr>
          <w:ilvl w:val="0"/>
          <w:numId w:val="5"/>
        </w:numPr>
        <w:wordWrap/>
        <w:autoSpaceDE/>
        <w:autoSpaceDN/>
        <w:spacing w:line="175" w:lineRule="atLeast"/>
        <w:ind w:left="0"/>
        <w:jc w:val="left"/>
        <w:textAlignment w:val="top"/>
        <w:rPr>
          <w:ins w:id="19" w:author="Unknown"/>
          <w:rFonts w:ascii="Arial" w:hAnsi="Arial" w:cs="Arial"/>
          <w:color w:val="3D5266"/>
          <w:sz w:val="14"/>
          <w:szCs w:val="14"/>
        </w:rPr>
      </w:pPr>
      <w:ins w:id="20"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"http://www.avislab.com/blog/category/news/" \o "New
Новини
Новости" </w:instrText>
        </w:r>
        <w:r>
          <w:rPr>
            <w:rFonts w:ascii="Arial" w:hAnsi="Arial" w:cs="Arial"/>
            <w:color w:val="3D5266"/>
            <w:sz w:val="14"/>
            <w:szCs w:val="14"/>
          </w:rPr>
          <w:fldChar w:fldCharType="separate"/>
        </w:r>
        <w:r>
          <w:rPr>
            <w:rStyle w:val="a5"/>
            <w:rFonts w:ascii="Arial" w:hAnsi="Arial" w:cs="Arial"/>
            <w:color w:val="387496"/>
            <w:sz w:val="14"/>
            <w:szCs w:val="14"/>
          </w:rPr>
          <w:t>Новини</w:t>
        </w:r>
        <w:r>
          <w:rPr>
            <w:rFonts w:ascii="Arial" w:hAnsi="Arial" w:cs="Arial"/>
            <w:color w:val="3D5266"/>
            <w:sz w:val="14"/>
            <w:szCs w:val="14"/>
          </w:rPr>
          <w:fldChar w:fldCharType="end"/>
        </w:r>
        <w:r>
          <w:rPr>
            <w:rStyle w:val="apple-converted-space"/>
            <w:rFonts w:ascii="Arial" w:hAnsi="Arial" w:cs="Arial"/>
            <w:color w:val="3D5266"/>
            <w:sz w:val="14"/>
            <w:szCs w:val="14"/>
          </w:rPr>
          <w:t> </w:t>
        </w:r>
        <w:r>
          <w:rPr>
            <w:rFonts w:ascii="Arial" w:hAnsi="Arial" w:cs="Arial"/>
            <w:color w:val="3D5266"/>
            <w:sz w:val="14"/>
            <w:szCs w:val="14"/>
          </w:rPr>
          <w:t>(9)</w:t>
        </w:r>
      </w:ins>
    </w:p>
    <w:p w:rsidR="00611613" w:rsidRDefault="00611613" w:rsidP="00611613">
      <w:pPr>
        <w:widowControl/>
        <w:numPr>
          <w:ilvl w:val="0"/>
          <w:numId w:val="5"/>
        </w:numPr>
        <w:wordWrap/>
        <w:autoSpaceDE/>
        <w:autoSpaceDN/>
        <w:spacing w:line="175" w:lineRule="atLeast"/>
        <w:ind w:left="0"/>
        <w:jc w:val="left"/>
        <w:textAlignment w:val="top"/>
        <w:rPr>
          <w:ins w:id="21" w:author="Unknown"/>
          <w:rFonts w:ascii="Arial" w:hAnsi="Arial" w:cs="Arial"/>
          <w:color w:val="3D5266"/>
          <w:sz w:val="14"/>
          <w:szCs w:val="14"/>
        </w:rPr>
      </w:pPr>
      <w:ins w:id="22"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"http://www.avislab.com/blog/category/begin/" \o "Information for beginners
Корисна інформація для початківців
Полезная информация для начинающих" </w:instrText>
        </w:r>
        <w:r>
          <w:rPr>
            <w:rFonts w:ascii="Arial" w:hAnsi="Arial" w:cs="Arial"/>
            <w:color w:val="3D5266"/>
            <w:sz w:val="14"/>
            <w:szCs w:val="14"/>
          </w:rPr>
          <w:fldChar w:fldCharType="separate"/>
        </w:r>
        <w:r>
          <w:rPr>
            <w:rStyle w:val="a5"/>
            <w:rFonts w:ascii="Arial" w:hAnsi="Arial" w:cs="Arial"/>
            <w:color w:val="387496"/>
            <w:sz w:val="14"/>
            <w:szCs w:val="14"/>
          </w:rPr>
          <w:t>Початківцям</w:t>
        </w:r>
        <w:r>
          <w:rPr>
            <w:rFonts w:ascii="Arial" w:hAnsi="Arial" w:cs="Arial"/>
            <w:color w:val="3D5266"/>
            <w:sz w:val="14"/>
            <w:szCs w:val="14"/>
          </w:rPr>
          <w:fldChar w:fldCharType="end"/>
        </w:r>
        <w:r>
          <w:rPr>
            <w:rStyle w:val="apple-converted-space"/>
            <w:rFonts w:ascii="Arial" w:hAnsi="Arial" w:cs="Arial"/>
            <w:color w:val="3D5266"/>
            <w:sz w:val="14"/>
            <w:szCs w:val="14"/>
          </w:rPr>
          <w:t> </w:t>
        </w:r>
        <w:r>
          <w:rPr>
            <w:rFonts w:ascii="Arial" w:hAnsi="Arial" w:cs="Arial"/>
            <w:color w:val="3D5266"/>
            <w:sz w:val="14"/>
            <w:szCs w:val="14"/>
          </w:rPr>
          <w:t>(25)</w:t>
        </w:r>
      </w:ins>
    </w:p>
    <w:p w:rsidR="00611613" w:rsidRDefault="00611613" w:rsidP="00611613">
      <w:pPr>
        <w:widowControl/>
        <w:numPr>
          <w:ilvl w:val="0"/>
          <w:numId w:val="5"/>
        </w:numPr>
        <w:wordWrap/>
        <w:autoSpaceDE/>
        <w:autoSpaceDN/>
        <w:spacing w:line="175" w:lineRule="atLeast"/>
        <w:ind w:left="0"/>
        <w:jc w:val="left"/>
        <w:textAlignment w:val="top"/>
        <w:rPr>
          <w:ins w:id="23" w:author="Unknown"/>
          <w:rFonts w:ascii="Arial" w:hAnsi="Arial" w:cs="Arial"/>
          <w:color w:val="3D5266"/>
          <w:sz w:val="14"/>
          <w:szCs w:val="14"/>
        </w:rPr>
      </w:pPr>
      <w:ins w:id="24"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"http://www.avislab.com/blog/category/circuit_diagrams/" \o "Circuit Diagrams
Електронні схеми готових пристроїв
Электронные схемы готовых устройств" </w:instrText>
        </w:r>
        <w:r>
          <w:rPr>
            <w:rFonts w:ascii="Arial" w:hAnsi="Arial" w:cs="Arial"/>
            <w:color w:val="3D5266"/>
            <w:sz w:val="14"/>
            <w:szCs w:val="14"/>
          </w:rPr>
          <w:fldChar w:fldCharType="separate"/>
        </w:r>
        <w:r>
          <w:rPr>
            <w:rStyle w:val="a5"/>
            <w:rFonts w:ascii="Arial" w:hAnsi="Arial" w:cs="Arial"/>
            <w:color w:val="387496"/>
            <w:sz w:val="14"/>
            <w:szCs w:val="14"/>
          </w:rPr>
          <w:t>Схеми і прошивки</w:t>
        </w:r>
        <w:r>
          <w:rPr>
            <w:rFonts w:ascii="Arial" w:hAnsi="Arial" w:cs="Arial"/>
            <w:color w:val="3D5266"/>
            <w:sz w:val="14"/>
            <w:szCs w:val="14"/>
          </w:rPr>
          <w:fldChar w:fldCharType="end"/>
        </w:r>
        <w:r>
          <w:rPr>
            <w:rStyle w:val="apple-converted-space"/>
            <w:rFonts w:ascii="Arial" w:hAnsi="Arial" w:cs="Arial"/>
            <w:color w:val="3D5266"/>
            <w:sz w:val="14"/>
            <w:szCs w:val="14"/>
          </w:rPr>
          <w:t> </w:t>
        </w:r>
        <w:r>
          <w:rPr>
            <w:rFonts w:ascii="Arial" w:hAnsi="Arial" w:cs="Arial"/>
            <w:color w:val="3D5266"/>
            <w:sz w:val="14"/>
            <w:szCs w:val="14"/>
          </w:rPr>
          <w:t>(64)</w:t>
        </w:r>
      </w:ins>
    </w:p>
    <w:p w:rsidR="00611613" w:rsidRDefault="00611613" w:rsidP="00611613">
      <w:pPr>
        <w:shd w:val="clear" w:color="auto" w:fill="FFFFFF"/>
        <w:textAlignment w:val="top"/>
        <w:rPr>
          <w:ins w:id="25" w:author="Unknown"/>
          <w:rFonts w:ascii="Arial" w:hAnsi="Arial" w:cs="Arial"/>
          <w:b/>
          <w:bCs/>
          <w:color w:val="387496"/>
          <w:sz w:val="17"/>
          <w:szCs w:val="17"/>
        </w:rPr>
      </w:pPr>
      <w:ins w:id="26" w:author="Unknown">
        <w:r>
          <w:rPr>
            <w:rFonts w:ascii="Arial" w:hAnsi="Arial" w:cs="Arial"/>
            <w:b/>
            <w:bCs/>
            <w:color w:val="387496"/>
            <w:sz w:val="17"/>
            <w:szCs w:val="17"/>
          </w:rPr>
          <w:t>Недавні записи</w:t>
        </w:r>
      </w:ins>
    </w:p>
    <w:p w:rsidR="00611613" w:rsidRDefault="00611613" w:rsidP="00611613">
      <w:pPr>
        <w:widowControl/>
        <w:numPr>
          <w:ilvl w:val="0"/>
          <w:numId w:val="6"/>
        </w:numPr>
        <w:wordWrap/>
        <w:autoSpaceDE/>
        <w:autoSpaceDN/>
        <w:spacing w:line="175" w:lineRule="atLeast"/>
        <w:ind w:left="0"/>
        <w:jc w:val="left"/>
        <w:textAlignment w:val="top"/>
        <w:rPr>
          <w:ins w:id="27" w:author="Unknown"/>
          <w:rFonts w:ascii="Arial" w:hAnsi="Arial" w:cs="Arial"/>
          <w:color w:val="3D5266"/>
          <w:sz w:val="14"/>
          <w:szCs w:val="14"/>
        </w:rPr>
      </w:pPr>
      <w:ins w:id="28" w:author="Unknown">
        <w:r>
          <w:rPr>
            <w:rStyle w:val="apple-converted-space"/>
            <w:rFonts w:ascii="Arial" w:hAnsi="Arial" w:cs="Arial"/>
            <w:color w:val="3D5266"/>
            <w:sz w:val="14"/>
            <w:szCs w:val="14"/>
          </w:rPr>
          <w:t> </w:t>
        </w:r>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"http://www.avislab.com/blog/mpu-6050/" </w:instrText>
        </w:r>
        <w:r>
          <w:rPr>
            <w:rFonts w:ascii="Arial" w:hAnsi="Arial" w:cs="Arial"/>
            <w:color w:val="3D5266"/>
            <w:sz w:val="14"/>
            <w:szCs w:val="14"/>
          </w:rPr>
          <w:fldChar w:fldCharType="separate"/>
        </w:r>
        <w:r>
          <w:rPr>
            <w:rStyle w:val="a5"/>
            <w:rFonts w:ascii="Arial" w:hAnsi="Arial" w:cs="Arial"/>
            <w:color w:val="387496"/>
            <w:sz w:val="14"/>
            <w:szCs w:val="14"/>
          </w:rPr>
          <w:t>MPU-6050 – гіроскоп – акселерометр</w:t>
        </w:r>
        <w:r>
          <w:rPr>
            <w:rFonts w:ascii="Arial" w:hAnsi="Arial" w:cs="Arial"/>
            <w:color w:val="3D5266"/>
            <w:sz w:val="14"/>
            <w:szCs w:val="14"/>
          </w:rPr>
          <w:fldChar w:fldCharType="end"/>
        </w:r>
      </w:ins>
    </w:p>
    <w:p w:rsidR="00611613" w:rsidRDefault="00611613" w:rsidP="00611613">
      <w:pPr>
        <w:widowControl/>
        <w:numPr>
          <w:ilvl w:val="0"/>
          <w:numId w:val="6"/>
        </w:numPr>
        <w:wordWrap/>
        <w:autoSpaceDE/>
        <w:autoSpaceDN/>
        <w:spacing w:line="175" w:lineRule="atLeast"/>
        <w:ind w:left="0"/>
        <w:jc w:val="left"/>
        <w:textAlignment w:val="top"/>
        <w:rPr>
          <w:ins w:id="29" w:author="Unknown"/>
          <w:rFonts w:ascii="Arial" w:hAnsi="Arial" w:cs="Arial"/>
          <w:color w:val="3D5266"/>
          <w:sz w:val="14"/>
          <w:szCs w:val="14"/>
        </w:rPr>
      </w:pPr>
      <w:ins w:id="30" w:author="Unknown">
        <w:r>
          <w:rPr>
            <w:rStyle w:val="apple-converted-space"/>
            <w:rFonts w:ascii="Arial" w:hAnsi="Arial" w:cs="Arial"/>
            <w:color w:val="3D5266"/>
            <w:sz w:val="14"/>
            <w:szCs w:val="14"/>
          </w:rPr>
          <w:t> </w:t>
        </w:r>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"http://www.avislab.com/blog/neoway-m590/" </w:instrText>
        </w:r>
        <w:r>
          <w:rPr>
            <w:rFonts w:ascii="Arial" w:hAnsi="Arial" w:cs="Arial"/>
            <w:color w:val="3D5266"/>
            <w:sz w:val="14"/>
            <w:szCs w:val="14"/>
          </w:rPr>
          <w:fldChar w:fldCharType="separate"/>
        </w:r>
        <w:r>
          <w:rPr>
            <w:rStyle w:val="a5"/>
            <w:rFonts w:ascii="Arial" w:hAnsi="Arial" w:cs="Arial"/>
            <w:color w:val="387496"/>
            <w:sz w:val="14"/>
            <w:szCs w:val="14"/>
          </w:rPr>
          <w:t>Neoway M590 – GSM/GPRS modem</w:t>
        </w:r>
        <w:r>
          <w:rPr>
            <w:rFonts w:ascii="Arial" w:hAnsi="Arial" w:cs="Arial"/>
            <w:color w:val="3D5266"/>
            <w:sz w:val="14"/>
            <w:szCs w:val="14"/>
          </w:rPr>
          <w:fldChar w:fldCharType="end"/>
        </w:r>
      </w:ins>
    </w:p>
    <w:p w:rsidR="00611613" w:rsidRDefault="00611613" w:rsidP="00611613">
      <w:pPr>
        <w:widowControl/>
        <w:numPr>
          <w:ilvl w:val="0"/>
          <w:numId w:val="6"/>
        </w:numPr>
        <w:wordWrap/>
        <w:autoSpaceDE/>
        <w:autoSpaceDN/>
        <w:spacing w:line="175" w:lineRule="atLeast"/>
        <w:ind w:left="0"/>
        <w:jc w:val="left"/>
        <w:textAlignment w:val="top"/>
        <w:rPr>
          <w:ins w:id="31" w:author="Unknown"/>
          <w:rFonts w:ascii="Arial" w:hAnsi="Arial" w:cs="Arial"/>
          <w:color w:val="3D5266"/>
          <w:sz w:val="14"/>
          <w:szCs w:val="14"/>
        </w:rPr>
      </w:pPr>
      <w:ins w:id="32" w:author="Unknown">
        <w:r>
          <w:rPr>
            <w:rStyle w:val="apple-converted-space"/>
            <w:rFonts w:ascii="Arial" w:hAnsi="Arial" w:cs="Arial"/>
            <w:color w:val="3D5266"/>
            <w:sz w:val="14"/>
            <w:szCs w:val="14"/>
          </w:rPr>
          <w:t> </w:t>
        </w:r>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"http://www.avislab.com/blog/max1674-ncp1400-max1724/" </w:instrText>
        </w:r>
        <w:r>
          <w:rPr>
            <w:rFonts w:ascii="Arial" w:hAnsi="Arial" w:cs="Arial"/>
            <w:color w:val="3D5266"/>
            <w:sz w:val="14"/>
            <w:szCs w:val="14"/>
          </w:rPr>
          <w:fldChar w:fldCharType="separate"/>
        </w:r>
        <w:r>
          <w:rPr>
            <w:rStyle w:val="a5"/>
            <w:rFonts w:ascii="Arial" w:hAnsi="Arial" w:cs="Arial"/>
            <w:color w:val="387496"/>
            <w:sz w:val="14"/>
            <w:szCs w:val="14"/>
          </w:rPr>
          <w:t>MAX1674, NCP1400, Max1724</w:t>
        </w:r>
        <w:r>
          <w:rPr>
            <w:rFonts w:ascii="Arial" w:hAnsi="Arial" w:cs="Arial"/>
            <w:color w:val="3D5266"/>
            <w:sz w:val="14"/>
            <w:szCs w:val="14"/>
          </w:rPr>
          <w:fldChar w:fldCharType="end"/>
        </w:r>
      </w:ins>
    </w:p>
    <w:p w:rsidR="00611613" w:rsidRDefault="00611613" w:rsidP="00611613">
      <w:pPr>
        <w:widowControl/>
        <w:numPr>
          <w:ilvl w:val="0"/>
          <w:numId w:val="6"/>
        </w:numPr>
        <w:wordWrap/>
        <w:autoSpaceDE/>
        <w:autoSpaceDN/>
        <w:spacing w:line="175" w:lineRule="atLeast"/>
        <w:ind w:left="0"/>
        <w:jc w:val="left"/>
        <w:textAlignment w:val="top"/>
        <w:rPr>
          <w:ins w:id="33" w:author="Unknown"/>
          <w:rFonts w:ascii="Arial" w:hAnsi="Arial" w:cs="Arial"/>
          <w:color w:val="3D5266"/>
          <w:sz w:val="14"/>
          <w:szCs w:val="14"/>
        </w:rPr>
      </w:pPr>
      <w:ins w:id="34" w:author="Unknown">
        <w:r>
          <w:rPr>
            <w:rStyle w:val="apple-converted-space"/>
            <w:rFonts w:ascii="Arial" w:hAnsi="Arial" w:cs="Arial"/>
            <w:color w:val="3D5266"/>
            <w:sz w:val="14"/>
            <w:szCs w:val="14"/>
          </w:rPr>
          <w:t> </w:t>
        </w:r>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"http://www.avislab.com/blog/gsm-alarm-monitor/" </w:instrText>
        </w:r>
        <w:r>
          <w:rPr>
            <w:rFonts w:ascii="Arial" w:hAnsi="Arial" w:cs="Arial"/>
            <w:color w:val="3D5266"/>
            <w:sz w:val="14"/>
            <w:szCs w:val="14"/>
          </w:rPr>
          <w:fldChar w:fldCharType="separate"/>
        </w:r>
        <w:r>
          <w:rPr>
            <w:rStyle w:val="a5"/>
            <w:rFonts w:ascii="Arial" w:hAnsi="Arial" w:cs="Arial"/>
            <w:color w:val="387496"/>
            <w:sz w:val="14"/>
            <w:szCs w:val="14"/>
          </w:rPr>
          <w:t>GSM Alarm Monitor</w:t>
        </w:r>
        <w:r>
          <w:rPr>
            <w:rFonts w:ascii="Arial" w:hAnsi="Arial" w:cs="Arial"/>
            <w:color w:val="3D5266"/>
            <w:sz w:val="14"/>
            <w:szCs w:val="14"/>
          </w:rPr>
          <w:fldChar w:fldCharType="end"/>
        </w:r>
      </w:ins>
    </w:p>
    <w:p w:rsidR="00611613" w:rsidRDefault="00611613" w:rsidP="00611613">
      <w:pPr>
        <w:widowControl/>
        <w:numPr>
          <w:ilvl w:val="0"/>
          <w:numId w:val="6"/>
        </w:numPr>
        <w:wordWrap/>
        <w:autoSpaceDE/>
        <w:autoSpaceDN/>
        <w:spacing w:line="175" w:lineRule="atLeast"/>
        <w:ind w:left="0"/>
        <w:jc w:val="left"/>
        <w:textAlignment w:val="top"/>
        <w:rPr>
          <w:ins w:id="35" w:author="Unknown"/>
          <w:rFonts w:ascii="Arial" w:hAnsi="Arial" w:cs="Arial"/>
          <w:color w:val="3D5266"/>
          <w:sz w:val="14"/>
          <w:szCs w:val="14"/>
        </w:rPr>
      </w:pPr>
      <w:ins w:id="36" w:author="Unknown">
        <w:r>
          <w:rPr>
            <w:rStyle w:val="apple-converted-space"/>
            <w:rFonts w:ascii="Arial" w:hAnsi="Arial" w:cs="Arial"/>
            <w:color w:val="3D5266"/>
            <w:sz w:val="14"/>
            <w:szCs w:val="14"/>
          </w:rPr>
          <w:t> </w:t>
        </w:r>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"http://www.avislab.com/blog/raspberry-pi-gmail/" </w:instrText>
        </w:r>
        <w:r>
          <w:rPr>
            <w:rFonts w:ascii="Arial" w:hAnsi="Arial" w:cs="Arial"/>
            <w:color w:val="3D5266"/>
            <w:sz w:val="14"/>
            <w:szCs w:val="14"/>
          </w:rPr>
          <w:fldChar w:fldCharType="separate"/>
        </w:r>
        <w:r>
          <w:rPr>
            <w:rStyle w:val="a5"/>
            <w:rFonts w:ascii="Arial" w:hAnsi="Arial" w:cs="Arial"/>
            <w:color w:val="387496"/>
            <w:sz w:val="14"/>
            <w:szCs w:val="14"/>
          </w:rPr>
          <w:t>Raspberry Pi. Raspbian. Відправлення пошти через аккаунт Gmail</w:t>
        </w:r>
        <w:r>
          <w:rPr>
            <w:rFonts w:ascii="Arial" w:hAnsi="Arial" w:cs="Arial"/>
            <w:color w:val="3D5266"/>
            <w:sz w:val="14"/>
            <w:szCs w:val="14"/>
          </w:rPr>
          <w:fldChar w:fldCharType="end"/>
        </w:r>
      </w:ins>
    </w:p>
    <w:p w:rsidR="00611613" w:rsidRDefault="00611613" w:rsidP="00611613">
      <w:pPr>
        <w:shd w:val="clear" w:color="auto" w:fill="FFFFFF"/>
        <w:textAlignment w:val="top"/>
        <w:rPr>
          <w:ins w:id="37" w:author="Unknown"/>
          <w:rFonts w:ascii="Arial" w:hAnsi="Arial" w:cs="Arial"/>
          <w:b/>
          <w:bCs/>
          <w:color w:val="387496"/>
          <w:sz w:val="17"/>
          <w:szCs w:val="17"/>
        </w:rPr>
      </w:pPr>
      <w:ins w:id="38" w:author="Unknown">
        <w:r>
          <w:rPr>
            <w:rFonts w:ascii="Arial" w:hAnsi="Arial" w:cs="Arial"/>
            <w:b/>
            <w:bCs/>
            <w:color w:val="387496"/>
            <w:sz w:val="17"/>
            <w:szCs w:val="17"/>
          </w:rPr>
          <w:t>Останні коментарі</w:t>
        </w:r>
      </w:ins>
    </w:p>
    <w:p w:rsidR="00611613" w:rsidRDefault="00611613" w:rsidP="00611613">
      <w:pPr>
        <w:widowControl/>
        <w:numPr>
          <w:ilvl w:val="0"/>
          <w:numId w:val="7"/>
        </w:numPr>
        <w:wordWrap/>
        <w:autoSpaceDE/>
        <w:autoSpaceDN/>
        <w:spacing w:line="175" w:lineRule="atLeast"/>
        <w:ind w:left="0"/>
        <w:jc w:val="left"/>
        <w:textAlignment w:val="top"/>
        <w:rPr>
          <w:ins w:id="39" w:author="Unknown"/>
          <w:rFonts w:ascii="Arial" w:hAnsi="Arial" w:cs="Arial"/>
          <w:color w:val="3D5266"/>
          <w:sz w:val="14"/>
          <w:szCs w:val="14"/>
        </w:rPr>
      </w:pPr>
      <w:ins w:id="40" w:author="Unknown">
        <w:r>
          <w:rPr>
            <w:rStyle w:val="comment-author-link"/>
            <w:rFonts w:ascii="Arial" w:hAnsi="Arial" w:cs="Arial"/>
            <w:color w:val="3D5266"/>
            <w:sz w:val="14"/>
            <w:szCs w:val="14"/>
          </w:rPr>
          <w:t>Олег</w:t>
        </w:r>
        <w:r>
          <w:rPr>
            <w:rStyle w:val="apple-converted-space"/>
            <w:rFonts w:ascii="Arial" w:hAnsi="Arial" w:cs="Arial"/>
            <w:color w:val="3D5266"/>
            <w:sz w:val="14"/>
            <w:szCs w:val="14"/>
          </w:rPr>
          <w:t> </w:t>
        </w:r>
        <w:r>
          <w:rPr>
            <w:rFonts w:ascii="Arial" w:hAnsi="Arial" w:cs="Arial"/>
            <w:color w:val="3D5266"/>
            <w:sz w:val="14"/>
            <w:szCs w:val="14"/>
          </w:rPr>
          <w:t>до</w:t>
        </w:r>
        <w:r>
          <w:rPr>
            <w:rStyle w:val="apple-converted-space"/>
            <w:rFonts w:ascii="Arial" w:hAnsi="Arial" w:cs="Arial"/>
            <w:color w:val="3D5266"/>
            <w:sz w:val="14"/>
            <w:szCs w:val="14"/>
          </w:rPr>
          <w:t> </w:t>
        </w:r>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"http://www.avislab.com/blog/raspberry-ir_ru/" \l "comment-107983" </w:instrText>
        </w:r>
        <w:r>
          <w:rPr>
            <w:rFonts w:ascii="Arial" w:hAnsi="Arial" w:cs="Arial"/>
            <w:color w:val="3D5266"/>
            <w:sz w:val="14"/>
            <w:szCs w:val="14"/>
          </w:rPr>
          <w:fldChar w:fldCharType="separate"/>
        </w:r>
        <w:r>
          <w:rPr>
            <w:rStyle w:val="a5"/>
            <w:rFonts w:ascii="Arial" w:hAnsi="Arial" w:cs="Arial"/>
            <w:color w:val="387496"/>
            <w:sz w:val="14"/>
            <w:szCs w:val="14"/>
          </w:rPr>
          <w:t>ИК-дистанционное управление. Использование LIRC в Python</w:t>
        </w:r>
        <w:r>
          <w:rPr>
            <w:rFonts w:ascii="Arial" w:hAnsi="Arial" w:cs="Arial"/>
            <w:color w:val="3D5266"/>
            <w:sz w:val="14"/>
            <w:szCs w:val="14"/>
          </w:rPr>
          <w:fldChar w:fldCharType="end"/>
        </w:r>
      </w:ins>
    </w:p>
    <w:p w:rsidR="00611613" w:rsidRDefault="00611613" w:rsidP="00611613">
      <w:pPr>
        <w:widowControl/>
        <w:numPr>
          <w:ilvl w:val="0"/>
          <w:numId w:val="7"/>
        </w:numPr>
        <w:wordWrap/>
        <w:autoSpaceDE/>
        <w:autoSpaceDN/>
        <w:spacing w:line="175" w:lineRule="atLeast"/>
        <w:ind w:left="0"/>
        <w:jc w:val="left"/>
        <w:textAlignment w:val="top"/>
        <w:rPr>
          <w:ins w:id="41" w:author="Unknown"/>
          <w:rFonts w:ascii="Arial" w:hAnsi="Arial" w:cs="Arial"/>
          <w:color w:val="3D5266"/>
          <w:sz w:val="14"/>
          <w:szCs w:val="14"/>
        </w:rPr>
      </w:pPr>
      <w:ins w:id="42" w:author="Unknown">
        <w:r>
          <w:rPr>
            <w:rStyle w:val="comment-author-link"/>
            <w:rFonts w:ascii="Arial" w:hAnsi="Arial" w:cs="Arial"/>
            <w:color w:val="3D5266"/>
            <w:sz w:val="14"/>
            <w:szCs w:val="14"/>
          </w:rPr>
          <w:t>Борис</w:t>
        </w:r>
        <w:r>
          <w:rPr>
            <w:rStyle w:val="apple-converted-space"/>
            <w:rFonts w:ascii="Arial" w:hAnsi="Arial" w:cs="Arial"/>
            <w:color w:val="3D5266"/>
            <w:sz w:val="14"/>
            <w:szCs w:val="14"/>
          </w:rPr>
          <w:t> </w:t>
        </w:r>
        <w:r>
          <w:rPr>
            <w:rFonts w:ascii="Arial" w:hAnsi="Arial" w:cs="Arial"/>
            <w:color w:val="3D5266"/>
            <w:sz w:val="14"/>
            <w:szCs w:val="14"/>
          </w:rPr>
          <w:t>до</w:t>
        </w:r>
        <w:r>
          <w:rPr>
            <w:rStyle w:val="apple-converted-space"/>
            <w:rFonts w:ascii="Arial" w:hAnsi="Arial" w:cs="Arial"/>
            <w:color w:val="3D5266"/>
            <w:sz w:val="14"/>
            <w:szCs w:val="14"/>
          </w:rPr>
          <w:t> </w:t>
        </w:r>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"http://www.avislab.com/blog/max1674-ncp1400-max1724/" \l "comment-107962" </w:instrText>
        </w:r>
        <w:r>
          <w:rPr>
            <w:rFonts w:ascii="Arial" w:hAnsi="Arial" w:cs="Arial"/>
            <w:color w:val="3D5266"/>
            <w:sz w:val="14"/>
            <w:szCs w:val="14"/>
          </w:rPr>
          <w:fldChar w:fldCharType="separate"/>
        </w:r>
        <w:r>
          <w:rPr>
            <w:rStyle w:val="a5"/>
            <w:rFonts w:ascii="Arial" w:hAnsi="Arial" w:cs="Arial"/>
            <w:color w:val="387496"/>
            <w:sz w:val="14"/>
            <w:szCs w:val="14"/>
          </w:rPr>
          <w:t>MAX1674, NCP1400, Max1724</w:t>
        </w:r>
        <w:r>
          <w:rPr>
            <w:rFonts w:ascii="Arial" w:hAnsi="Arial" w:cs="Arial"/>
            <w:color w:val="3D5266"/>
            <w:sz w:val="14"/>
            <w:szCs w:val="14"/>
          </w:rPr>
          <w:fldChar w:fldCharType="end"/>
        </w:r>
      </w:ins>
    </w:p>
    <w:p w:rsidR="00611613" w:rsidRDefault="00611613" w:rsidP="00611613">
      <w:pPr>
        <w:widowControl/>
        <w:numPr>
          <w:ilvl w:val="0"/>
          <w:numId w:val="7"/>
        </w:numPr>
        <w:wordWrap/>
        <w:autoSpaceDE/>
        <w:autoSpaceDN/>
        <w:spacing w:line="175" w:lineRule="atLeast"/>
        <w:ind w:left="0"/>
        <w:jc w:val="left"/>
        <w:textAlignment w:val="top"/>
        <w:rPr>
          <w:ins w:id="43" w:author="Unknown"/>
          <w:rFonts w:ascii="Arial" w:hAnsi="Arial" w:cs="Arial"/>
          <w:color w:val="3D5266"/>
          <w:sz w:val="14"/>
          <w:szCs w:val="14"/>
        </w:rPr>
      </w:pPr>
      <w:ins w:id="44" w:author="Unknown">
        <w:r>
          <w:rPr>
            <w:rStyle w:val="comment-author-link"/>
            <w:rFonts w:ascii="Arial" w:hAnsi="Arial" w:cs="Arial"/>
            <w:color w:val="3D5266"/>
            <w:sz w:val="14"/>
            <w:szCs w:val="14"/>
          </w:rPr>
          <w:t>Борис</w:t>
        </w:r>
        <w:r>
          <w:rPr>
            <w:rStyle w:val="apple-converted-space"/>
            <w:rFonts w:ascii="Arial" w:hAnsi="Arial" w:cs="Arial"/>
            <w:color w:val="3D5266"/>
            <w:sz w:val="14"/>
            <w:szCs w:val="14"/>
          </w:rPr>
          <w:t> </w:t>
        </w:r>
        <w:r>
          <w:rPr>
            <w:rFonts w:ascii="Arial" w:hAnsi="Arial" w:cs="Arial"/>
            <w:color w:val="3D5266"/>
            <w:sz w:val="14"/>
            <w:szCs w:val="14"/>
          </w:rPr>
          <w:t>до</w:t>
        </w:r>
        <w:r>
          <w:rPr>
            <w:rStyle w:val="apple-converted-space"/>
            <w:rFonts w:ascii="Arial" w:hAnsi="Arial" w:cs="Arial"/>
            <w:color w:val="3D5266"/>
            <w:sz w:val="14"/>
            <w:szCs w:val="14"/>
          </w:rPr>
          <w:t> </w:t>
        </w:r>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"http://www.avislab.com/blog/max1674-ncp1400-max1724/" \l "comment-107960" </w:instrText>
        </w:r>
        <w:r>
          <w:rPr>
            <w:rFonts w:ascii="Arial" w:hAnsi="Arial" w:cs="Arial"/>
            <w:color w:val="3D5266"/>
            <w:sz w:val="14"/>
            <w:szCs w:val="14"/>
          </w:rPr>
          <w:fldChar w:fldCharType="separate"/>
        </w:r>
        <w:r>
          <w:rPr>
            <w:rStyle w:val="a5"/>
            <w:rFonts w:ascii="Arial" w:hAnsi="Arial" w:cs="Arial"/>
            <w:color w:val="387496"/>
            <w:sz w:val="14"/>
            <w:szCs w:val="14"/>
          </w:rPr>
          <w:t>MAX1674, NCP1400, Max1724</w:t>
        </w:r>
        <w:r>
          <w:rPr>
            <w:rFonts w:ascii="Arial" w:hAnsi="Arial" w:cs="Arial"/>
            <w:color w:val="3D5266"/>
            <w:sz w:val="14"/>
            <w:szCs w:val="14"/>
          </w:rPr>
          <w:fldChar w:fldCharType="end"/>
        </w:r>
      </w:ins>
    </w:p>
    <w:p w:rsidR="00611613" w:rsidRDefault="00611613" w:rsidP="00611613">
      <w:pPr>
        <w:widowControl/>
        <w:numPr>
          <w:ilvl w:val="0"/>
          <w:numId w:val="7"/>
        </w:numPr>
        <w:wordWrap/>
        <w:autoSpaceDE/>
        <w:autoSpaceDN/>
        <w:spacing w:line="175" w:lineRule="atLeast"/>
        <w:ind w:left="0"/>
        <w:jc w:val="left"/>
        <w:textAlignment w:val="top"/>
        <w:rPr>
          <w:ins w:id="45" w:author="Unknown"/>
          <w:rFonts w:ascii="Arial" w:hAnsi="Arial" w:cs="Arial"/>
          <w:color w:val="3D5266"/>
          <w:sz w:val="14"/>
          <w:szCs w:val="14"/>
        </w:rPr>
      </w:pPr>
      <w:ins w:id="46" w:author="Unknown">
        <w:r>
          <w:rPr>
            <w:rStyle w:val="comment-author-link"/>
            <w:rFonts w:ascii="Arial" w:hAnsi="Arial" w:cs="Arial"/>
            <w:color w:val="3D5266"/>
            <w:sz w:val="14"/>
            <w:szCs w:val="14"/>
          </w:rPr>
          <w:t>Борис</w:t>
        </w:r>
        <w:r>
          <w:rPr>
            <w:rStyle w:val="apple-converted-space"/>
            <w:rFonts w:ascii="Arial" w:hAnsi="Arial" w:cs="Arial"/>
            <w:color w:val="3D5266"/>
            <w:sz w:val="14"/>
            <w:szCs w:val="14"/>
          </w:rPr>
          <w:t> </w:t>
        </w:r>
        <w:r>
          <w:rPr>
            <w:rFonts w:ascii="Arial" w:hAnsi="Arial" w:cs="Arial"/>
            <w:color w:val="3D5266"/>
            <w:sz w:val="14"/>
            <w:szCs w:val="14"/>
          </w:rPr>
          <w:t>до</w:t>
        </w:r>
        <w:r>
          <w:rPr>
            <w:rStyle w:val="apple-converted-space"/>
            <w:rFonts w:ascii="Arial" w:hAnsi="Arial" w:cs="Arial"/>
            <w:color w:val="3D5266"/>
            <w:sz w:val="14"/>
            <w:szCs w:val="14"/>
          </w:rPr>
          <w:t> </w:t>
        </w:r>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"http://www.avislab.com/blog/max1674-ncp1400-max1724/" \l "comment-107959" </w:instrText>
        </w:r>
        <w:r>
          <w:rPr>
            <w:rFonts w:ascii="Arial" w:hAnsi="Arial" w:cs="Arial"/>
            <w:color w:val="3D5266"/>
            <w:sz w:val="14"/>
            <w:szCs w:val="14"/>
          </w:rPr>
          <w:fldChar w:fldCharType="separate"/>
        </w:r>
        <w:r>
          <w:rPr>
            <w:rStyle w:val="a5"/>
            <w:rFonts w:ascii="Arial" w:hAnsi="Arial" w:cs="Arial"/>
            <w:color w:val="387496"/>
            <w:sz w:val="14"/>
            <w:szCs w:val="14"/>
          </w:rPr>
          <w:t>MAX1674, NCP1400, Max1724</w:t>
        </w:r>
        <w:r>
          <w:rPr>
            <w:rFonts w:ascii="Arial" w:hAnsi="Arial" w:cs="Arial"/>
            <w:color w:val="3D5266"/>
            <w:sz w:val="14"/>
            <w:szCs w:val="14"/>
          </w:rPr>
          <w:fldChar w:fldCharType="end"/>
        </w:r>
      </w:ins>
    </w:p>
    <w:p w:rsidR="00611613" w:rsidRDefault="00611613" w:rsidP="00611613">
      <w:pPr>
        <w:widowControl/>
        <w:numPr>
          <w:ilvl w:val="0"/>
          <w:numId w:val="7"/>
        </w:numPr>
        <w:wordWrap/>
        <w:autoSpaceDE/>
        <w:autoSpaceDN/>
        <w:spacing w:line="175" w:lineRule="atLeast"/>
        <w:ind w:left="0"/>
        <w:jc w:val="left"/>
        <w:textAlignment w:val="top"/>
        <w:rPr>
          <w:ins w:id="47" w:author="Unknown"/>
          <w:rFonts w:ascii="Arial" w:hAnsi="Arial" w:cs="Arial"/>
          <w:color w:val="3D5266"/>
          <w:sz w:val="14"/>
          <w:szCs w:val="14"/>
        </w:rPr>
      </w:pPr>
      <w:ins w:id="48" w:author="Unknown">
        <w:r>
          <w:rPr>
            <w:rStyle w:val="comment-author-link"/>
            <w:rFonts w:ascii="Arial" w:hAnsi="Arial" w:cs="Arial"/>
            <w:color w:val="3D5266"/>
            <w:sz w:val="14"/>
            <w:szCs w:val="14"/>
          </w:rPr>
          <w:t>Борис</w:t>
        </w:r>
        <w:r>
          <w:rPr>
            <w:rStyle w:val="apple-converted-space"/>
            <w:rFonts w:ascii="Arial" w:hAnsi="Arial" w:cs="Arial"/>
            <w:color w:val="3D5266"/>
            <w:sz w:val="14"/>
            <w:szCs w:val="14"/>
          </w:rPr>
          <w:t> </w:t>
        </w:r>
        <w:r>
          <w:rPr>
            <w:rFonts w:ascii="Arial" w:hAnsi="Arial" w:cs="Arial"/>
            <w:color w:val="3D5266"/>
            <w:sz w:val="14"/>
            <w:szCs w:val="14"/>
          </w:rPr>
          <w:t>до</w:t>
        </w:r>
        <w:r>
          <w:rPr>
            <w:rStyle w:val="apple-converted-space"/>
            <w:rFonts w:ascii="Arial" w:hAnsi="Arial" w:cs="Arial"/>
            <w:color w:val="3D5266"/>
            <w:sz w:val="14"/>
            <w:szCs w:val="14"/>
          </w:rPr>
          <w:t> </w:t>
        </w:r>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"http://www.avislab.com/blog/max1674-ncp1400-max1724/" \l "comment-107958" </w:instrText>
        </w:r>
        <w:r>
          <w:rPr>
            <w:rFonts w:ascii="Arial" w:hAnsi="Arial" w:cs="Arial"/>
            <w:color w:val="3D5266"/>
            <w:sz w:val="14"/>
            <w:szCs w:val="14"/>
          </w:rPr>
          <w:fldChar w:fldCharType="separate"/>
        </w:r>
        <w:r>
          <w:rPr>
            <w:rStyle w:val="a5"/>
            <w:rFonts w:ascii="Arial" w:hAnsi="Arial" w:cs="Arial"/>
            <w:color w:val="387496"/>
            <w:sz w:val="14"/>
            <w:szCs w:val="14"/>
          </w:rPr>
          <w:t>MAX1674, NCP1400, Max1724</w:t>
        </w:r>
        <w:r>
          <w:rPr>
            <w:rFonts w:ascii="Arial" w:hAnsi="Arial" w:cs="Arial"/>
            <w:color w:val="3D5266"/>
            <w:sz w:val="14"/>
            <w:szCs w:val="14"/>
          </w:rPr>
          <w:fldChar w:fldCharType="end"/>
        </w:r>
      </w:ins>
    </w:p>
    <w:p w:rsidR="00611613" w:rsidRDefault="00611613" w:rsidP="00611613">
      <w:pPr>
        <w:shd w:val="clear" w:color="auto" w:fill="FFFFFF"/>
        <w:textAlignment w:val="top"/>
        <w:rPr>
          <w:ins w:id="49" w:author="Unknown"/>
          <w:rFonts w:ascii="Arial" w:hAnsi="Arial" w:cs="Arial"/>
          <w:b/>
          <w:bCs/>
          <w:color w:val="387496"/>
          <w:sz w:val="17"/>
          <w:szCs w:val="17"/>
        </w:rPr>
      </w:pPr>
      <w:ins w:id="50" w:author="Unknown">
        <w:r>
          <w:rPr>
            <w:rFonts w:ascii="Arial" w:hAnsi="Arial" w:cs="Arial"/>
            <w:b/>
            <w:bCs/>
            <w:color w:val="387496"/>
            <w:sz w:val="17"/>
            <w:szCs w:val="17"/>
          </w:rPr>
          <w:t>Архіви</w:t>
        </w:r>
      </w:ins>
    </w:p>
    <w:p w:rsidR="00611613" w:rsidRDefault="00611613" w:rsidP="00611613">
      <w:pPr>
        <w:widowControl/>
        <w:numPr>
          <w:ilvl w:val="0"/>
          <w:numId w:val="8"/>
        </w:numPr>
        <w:wordWrap/>
        <w:autoSpaceDE/>
        <w:autoSpaceDN/>
        <w:spacing w:line="175" w:lineRule="atLeast"/>
        <w:ind w:left="0"/>
        <w:jc w:val="left"/>
        <w:textAlignment w:val="top"/>
        <w:rPr>
          <w:ins w:id="51" w:author="Unknown"/>
          <w:rFonts w:ascii="Arial" w:hAnsi="Arial" w:cs="Arial"/>
          <w:color w:val="3D5266"/>
          <w:sz w:val="14"/>
          <w:szCs w:val="14"/>
        </w:rPr>
      </w:pPr>
      <w:ins w:id="52"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"http://www.avislab.com/blog/2015/11/" </w:instrText>
        </w:r>
        <w:r>
          <w:rPr>
            <w:rFonts w:ascii="Arial" w:hAnsi="Arial" w:cs="Arial"/>
            <w:color w:val="3D5266"/>
            <w:sz w:val="14"/>
            <w:szCs w:val="14"/>
          </w:rPr>
          <w:fldChar w:fldCharType="separate"/>
        </w:r>
        <w:r>
          <w:rPr>
            <w:rStyle w:val="a5"/>
            <w:rFonts w:ascii="Arial" w:hAnsi="Arial" w:cs="Arial"/>
            <w:color w:val="387496"/>
            <w:sz w:val="14"/>
            <w:szCs w:val="14"/>
          </w:rPr>
          <w:t>Листопад 2015</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53" w:author="Unknown"/>
          <w:rFonts w:ascii="Arial" w:hAnsi="Arial" w:cs="Arial"/>
          <w:color w:val="3D5266"/>
          <w:sz w:val="14"/>
          <w:szCs w:val="14"/>
        </w:rPr>
      </w:pPr>
      <w:ins w:id="54"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"http://www.avislab.com/blog/2015/10/" </w:instrText>
        </w:r>
        <w:r>
          <w:rPr>
            <w:rFonts w:ascii="Arial" w:hAnsi="Arial" w:cs="Arial"/>
            <w:color w:val="3D5266"/>
            <w:sz w:val="14"/>
            <w:szCs w:val="14"/>
          </w:rPr>
          <w:fldChar w:fldCharType="separate"/>
        </w:r>
        <w:r>
          <w:rPr>
            <w:rStyle w:val="a5"/>
            <w:rFonts w:ascii="Arial" w:hAnsi="Arial" w:cs="Arial"/>
            <w:color w:val="387496"/>
            <w:sz w:val="14"/>
            <w:szCs w:val="14"/>
          </w:rPr>
          <w:t>Жовтень 2015</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55" w:author="Unknown"/>
          <w:rFonts w:ascii="Arial" w:hAnsi="Arial" w:cs="Arial"/>
          <w:color w:val="3D5266"/>
          <w:sz w:val="14"/>
          <w:szCs w:val="14"/>
        </w:rPr>
      </w:pPr>
      <w:ins w:id="56"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"http://www.avislab.com/blog/2015/09/" </w:instrText>
        </w:r>
        <w:r>
          <w:rPr>
            <w:rFonts w:ascii="Arial" w:hAnsi="Arial" w:cs="Arial"/>
            <w:color w:val="3D5266"/>
            <w:sz w:val="14"/>
            <w:szCs w:val="14"/>
          </w:rPr>
          <w:fldChar w:fldCharType="separate"/>
        </w:r>
        <w:r>
          <w:rPr>
            <w:rStyle w:val="a5"/>
            <w:rFonts w:ascii="Arial" w:hAnsi="Arial" w:cs="Arial"/>
            <w:color w:val="387496"/>
            <w:sz w:val="14"/>
            <w:szCs w:val="14"/>
          </w:rPr>
          <w:t>Вересень 2015</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57" w:author="Unknown"/>
          <w:rFonts w:ascii="Arial" w:hAnsi="Arial" w:cs="Arial"/>
          <w:color w:val="3D5266"/>
          <w:sz w:val="14"/>
          <w:szCs w:val="14"/>
        </w:rPr>
      </w:pPr>
      <w:ins w:id="58"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"http://www.avislab.com/blog/2015/08/" </w:instrText>
        </w:r>
        <w:r>
          <w:rPr>
            <w:rFonts w:ascii="Arial" w:hAnsi="Arial" w:cs="Arial"/>
            <w:color w:val="3D5266"/>
            <w:sz w:val="14"/>
            <w:szCs w:val="14"/>
          </w:rPr>
          <w:fldChar w:fldCharType="separate"/>
        </w:r>
        <w:r>
          <w:rPr>
            <w:rStyle w:val="a5"/>
            <w:rFonts w:ascii="Arial" w:hAnsi="Arial" w:cs="Arial"/>
            <w:color w:val="387496"/>
            <w:sz w:val="14"/>
            <w:szCs w:val="14"/>
          </w:rPr>
          <w:t>Серпень 2015</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59" w:author="Unknown"/>
          <w:rFonts w:ascii="Arial" w:hAnsi="Arial" w:cs="Arial"/>
          <w:color w:val="3D5266"/>
          <w:sz w:val="14"/>
          <w:szCs w:val="14"/>
        </w:rPr>
      </w:pPr>
      <w:ins w:id="60"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"http://www.avislab.com/blog/2015/07/" </w:instrText>
        </w:r>
        <w:r>
          <w:rPr>
            <w:rFonts w:ascii="Arial" w:hAnsi="Arial" w:cs="Arial"/>
            <w:color w:val="3D5266"/>
            <w:sz w:val="14"/>
            <w:szCs w:val="14"/>
          </w:rPr>
          <w:fldChar w:fldCharType="separate"/>
        </w:r>
        <w:r>
          <w:rPr>
            <w:rStyle w:val="a5"/>
            <w:rFonts w:ascii="Arial" w:hAnsi="Arial" w:cs="Arial"/>
            <w:color w:val="387496"/>
            <w:sz w:val="14"/>
            <w:szCs w:val="14"/>
          </w:rPr>
          <w:t>Липень 2015</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61" w:author="Unknown"/>
          <w:rFonts w:ascii="Arial" w:hAnsi="Arial" w:cs="Arial"/>
          <w:color w:val="3D5266"/>
          <w:sz w:val="14"/>
          <w:szCs w:val="14"/>
        </w:rPr>
      </w:pPr>
      <w:ins w:id="62" w:author="Unknown">
        <w:r>
          <w:rPr>
            <w:rFonts w:ascii="Arial" w:hAnsi="Arial" w:cs="Arial"/>
            <w:color w:val="3D5266"/>
            <w:sz w:val="14"/>
            <w:szCs w:val="14"/>
          </w:rPr>
          <w:lastRenderedPageBreak/>
          <w:fldChar w:fldCharType="begin"/>
        </w:r>
        <w:r>
          <w:rPr>
            <w:rFonts w:ascii="Arial" w:hAnsi="Arial" w:cs="Arial"/>
            <w:color w:val="3D5266"/>
            <w:sz w:val="14"/>
            <w:szCs w:val="14"/>
          </w:rPr>
          <w:instrText xml:space="preserve"> HYPERLINK "http://www.avislab.com/blog/2015/06/" </w:instrText>
        </w:r>
        <w:r>
          <w:rPr>
            <w:rFonts w:ascii="Arial" w:hAnsi="Arial" w:cs="Arial"/>
            <w:color w:val="3D5266"/>
            <w:sz w:val="14"/>
            <w:szCs w:val="14"/>
          </w:rPr>
          <w:fldChar w:fldCharType="separate"/>
        </w:r>
        <w:r>
          <w:rPr>
            <w:rStyle w:val="a5"/>
            <w:rFonts w:ascii="Arial" w:hAnsi="Arial" w:cs="Arial"/>
            <w:color w:val="387496"/>
            <w:sz w:val="14"/>
            <w:szCs w:val="14"/>
          </w:rPr>
          <w:t>Червень 2015</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63" w:author="Unknown"/>
          <w:rFonts w:ascii="Arial" w:hAnsi="Arial" w:cs="Arial"/>
          <w:color w:val="3D5266"/>
          <w:sz w:val="14"/>
          <w:szCs w:val="14"/>
        </w:rPr>
      </w:pPr>
      <w:ins w:id="64"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"http://www.avislab.com/blog/2015/05/" </w:instrText>
        </w:r>
        <w:r>
          <w:rPr>
            <w:rFonts w:ascii="Arial" w:hAnsi="Arial" w:cs="Arial"/>
            <w:color w:val="3D5266"/>
            <w:sz w:val="14"/>
            <w:szCs w:val="14"/>
          </w:rPr>
          <w:fldChar w:fldCharType="separate"/>
        </w:r>
        <w:r>
          <w:rPr>
            <w:rStyle w:val="a5"/>
            <w:rFonts w:ascii="Arial" w:hAnsi="Arial" w:cs="Arial"/>
            <w:color w:val="387496"/>
            <w:sz w:val="14"/>
            <w:szCs w:val="14"/>
          </w:rPr>
          <w:t>Травень 2015</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65" w:author="Unknown"/>
          <w:rFonts w:ascii="Arial" w:hAnsi="Arial" w:cs="Arial"/>
          <w:color w:val="3D5266"/>
          <w:sz w:val="14"/>
          <w:szCs w:val="14"/>
        </w:rPr>
      </w:pPr>
      <w:ins w:id="66"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"http://www.avislab.com/blog/2015/04/" </w:instrText>
        </w:r>
        <w:r>
          <w:rPr>
            <w:rFonts w:ascii="Arial" w:hAnsi="Arial" w:cs="Arial"/>
            <w:color w:val="3D5266"/>
            <w:sz w:val="14"/>
            <w:szCs w:val="14"/>
          </w:rPr>
          <w:fldChar w:fldCharType="separate"/>
        </w:r>
        <w:r>
          <w:rPr>
            <w:rStyle w:val="a5"/>
            <w:rFonts w:ascii="Arial" w:hAnsi="Arial" w:cs="Arial"/>
            <w:color w:val="387496"/>
            <w:sz w:val="14"/>
            <w:szCs w:val="14"/>
          </w:rPr>
          <w:t>Квітень 2015</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67" w:author="Unknown"/>
          <w:rFonts w:ascii="Arial" w:hAnsi="Arial" w:cs="Arial"/>
          <w:color w:val="3D5266"/>
          <w:sz w:val="14"/>
          <w:szCs w:val="14"/>
        </w:rPr>
      </w:pPr>
      <w:ins w:id="68"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"http://www.avislab.com/blog/2015/03/" </w:instrText>
        </w:r>
        <w:r>
          <w:rPr>
            <w:rFonts w:ascii="Arial" w:hAnsi="Arial" w:cs="Arial"/>
            <w:color w:val="3D5266"/>
            <w:sz w:val="14"/>
            <w:szCs w:val="14"/>
          </w:rPr>
          <w:fldChar w:fldCharType="separate"/>
        </w:r>
        <w:r>
          <w:rPr>
            <w:rStyle w:val="a5"/>
            <w:rFonts w:ascii="Arial" w:hAnsi="Arial" w:cs="Arial"/>
            <w:color w:val="387496"/>
            <w:sz w:val="14"/>
            <w:szCs w:val="14"/>
          </w:rPr>
          <w:t>Березень 2015</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69" w:author="Unknown"/>
          <w:rFonts w:ascii="Arial" w:hAnsi="Arial" w:cs="Arial"/>
          <w:color w:val="3D5266"/>
          <w:sz w:val="14"/>
          <w:szCs w:val="14"/>
        </w:rPr>
      </w:pPr>
      <w:ins w:id="70"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"http://www.avislab.com/blog/2015/02/" </w:instrText>
        </w:r>
        <w:r>
          <w:rPr>
            <w:rFonts w:ascii="Arial" w:hAnsi="Arial" w:cs="Arial"/>
            <w:color w:val="3D5266"/>
            <w:sz w:val="14"/>
            <w:szCs w:val="14"/>
          </w:rPr>
          <w:fldChar w:fldCharType="separate"/>
        </w:r>
        <w:r>
          <w:rPr>
            <w:rStyle w:val="a5"/>
            <w:rFonts w:ascii="Arial" w:hAnsi="Arial" w:cs="Arial"/>
            <w:color w:val="387496"/>
            <w:sz w:val="14"/>
            <w:szCs w:val="14"/>
          </w:rPr>
          <w:t>Лютий 2015</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71" w:author="Unknown"/>
          <w:rFonts w:ascii="Arial" w:hAnsi="Arial" w:cs="Arial"/>
          <w:color w:val="3D5266"/>
          <w:sz w:val="14"/>
          <w:szCs w:val="14"/>
        </w:rPr>
      </w:pPr>
      <w:ins w:id="72"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"http://www.avislab.com/blog/2015/01/" </w:instrText>
        </w:r>
        <w:r>
          <w:rPr>
            <w:rFonts w:ascii="Arial" w:hAnsi="Arial" w:cs="Arial"/>
            <w:color w:val="3D5266"/>
            <w:sz w:val="14"/>
            <w:szCs w:val="14"/>
          </w:rPr>
          <w:fldChar w:fldCharType="separate"/>
        </w:r>
        <w:r>
          <w:rPr>
            <w:rStyle w:val="a5"/>
            <w:rFonts w:ascii="Arial" w:hAnsi="Arial" w:cs="Arial"/>
            <w:color w:val="387496"/>
            <w:sz w:val="14"/>
            <w:szCs w:val="14"/>
          </w:rPr>
          <w:t>Січень 2015</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73" w:author="Unknown"/>
          <w:rFonts w:ascii="Arial" w:hAnsi="Arial" w:cs="Arial"/>
          <w:color w:val="3D5266"/>
          <w:sz w:val="14"/>
          <w:szCs w:val="14"/>
        </w:rPr>
      </w:pPr>
      <w:ins w:id="74"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"http://www.avislab.com/blog/2014/12/" </w:instrText>
        </w:r>
        <w:r>
          <w:rPr>
            <w:rFonts w:ascii="Arial" w:hAnsi="Arial" w:cs="Arial"/>
            <w:color w:val="3D5266"/>
            <w:sz w:val="14"/>
            <w:szCs w:val="14"/>
          </w:rPr>
          <w:fldChar w:fldCharType="separate"/>
        </w:r>
        <w:r>
          <w:rPr>
            <w:rStyle w:val="a5"/>
            <w:rFonts w:ascii="Arial" w:hAnsi="Arial" w:cs="Arial"/>
            <w:color w:val="387496"/>
            <w:sz w:val="14"/>
            <w:szCs w:val="14"/>
          </w:rPr>
          <w:t>Грудень 2014</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75" w:author="Unknown"/>
          <w:rFonts w:ascii="Arial" w:hAnsi="Arial" w:cs="Arial"/>
          <w:color w:val="3D5266"/>
          <w:sz w:val="14"/>
          <w:szCs w:val="14"/>
        </w:rPr>
      </w:pPr>
      <w:ins w:id="76"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"http://www.avislab.com/blog/2014/11/" </w:instrText>
        </w:r>
        <w:r>
          <w:rPr>
            <w:rFonts w:ascii="Arial" w:hAnsi="Arial" w:cs="Arial"/>
            <w:color w:val="3D5266"/>
            <w:sz w:val="14"/>
            <w:szCs w:val="14"/>
          </w:rPr>
          <w:fldChar w:fldCharType="separate"/>
        </w:r>
        <w:r>
          <w:rPr>
            <w:rStyle w:val="a5"/>
            <w:rFonts w:ascii="Arial" w:hAnsi="Arial" w:cs="Arial"/>
            <w:color w:val="387496"/>
            <w:sz w:val="14"/>
            <w:szCs w:val="14"/>
          </w:rPr>
          <w:t>Листопад 2014</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77" w:author="Unknown"/>
          <w:rFonts w:ascii="Arial" w:hAnsi="Arial" w:cs="Arial"/>
          <w:color w:val="3D5266"/>
          <w:sz w:val="14"/>
          <w:szCs w:val="14"/>
        </w:rPr>
      </w:pPr>
      <w:ins w:id="78"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"http://www.avislab.com/blog/2014/10/" </w:instrText>
        </w:r>
        <w:r>
          <w:rPr>
            <w:rFonts w:ascii="Arial" w:hAnsi="Arial" w:cs="Arial"/>
            <w:color w:val="3D5266"/>
            <w:sz w:val="14"/>
            <w:szCs w:val="14"/>
          </w:rPr>
          <w:fldChar w:fldCharType="separate"/>
        </w:r>
        <w:r>
          <w:rPr>
            <w:rStyle w:val="a5"/>
            <w:rFonts w:ascii="Arial" w:hAnsi="Arial" w:cs="Arial"/>
            <w:color w:val="387496"/>
            <w:sz w:val="14"/>
            <w:szCs w:val="14"/>
          </w:rPr>
          <w:t>Жовтень 2014</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79" w:author="Unknown"/>
          <w:rFonts w:ascii="Arial" w:hAnsi="Arial" w:cs="Arial"/>
          <w:color w:val="3D5266"/>
          <w:sz w:val="14"/>
          <w:szCs w:val="14"/>
        </w:rPr>
      </w:pPr>
      <w:ins w:id="80"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"http://www.avislab.com/blog/2014/09/" </w:instrText>
        </w:r>
        <w:r>
          <w:rPr>
            <w:rFonts w:ascii="Arial" w:hAnsi="Arial" w:cs="Arial"/>
            <w:color w:val="3D5266"/>
            <w:sz w:val="14"/>
            <w:szCs w:val="14"/>
          </w:rPr>
          <w:fldChar w:fldCharType="separate"/>
        </w:r>
        <w:r>
          <w:rPr>
            <w:rStyle w:val="a5"/>
            <w:rFonts w:ascii="Arial" w:hAnsi="Arial" w:cs="Arial"/>
            <w:color w:val="387496"/>
            <w:sz w:val="14"/>
            <w:szCs w:val="14"/>
          </w:rPr>
          <w:t>Вересень 2014</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81" w:author="Unknown"/>
          <w:rFonts w:ascii="Arial" w:hAnsi="Arial" w:cs="Arial"/>
          <w:color w:val="3D5266"/>
          <w:sz w:val="14"/>
          <w:szCs w:val="14"/>
        </w:rPr>
      </w:pPr>
      <w:ins w:id="82"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"http://www.avislab.com/blog/2014/08/" </w:instrText>
        </w:r>
        <w:r>
          <w:rPr>
            <w:rFonts w:ascii="Arial" w:hAnsi="Arial" w:cs="Arial"/>
            <w:color w:val="3D5266"/>
            <w:sz w:val="14"/>
            <w:szCs w:val="14"/>
          </w:rPr>
          <w:fldChar w:fldCharType="separate"/>
        </w:r>
        <w:r>
          <w:rPr>
            <w:rStyle w:val="a5"/>
            <w:rFonts w:ascii="Arial" w:hAnsi="Arial" w:cs="Arial"/>
            <w:color w:val="387496"/>
            <w:sz w:val="14"/>
            <w:szCs w:val="14"/>
          </w:rPr>
          <w:t>Серпень 2014</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83" w:author="Unknown"/>
          <w:rFonts w:ascii="Arial" w:hAnsi="Arial" w:cs="Arial"/>
          <w:color w:val="3D5266"/>
          <w:sz w:val="14"/>
          <w:szCs w:val="14"/>
        </w:rPr>
      </w:pPr>
      <w:ins w:id="84"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"http://www.avislab.com/blog/2014/06/" </w:instrText>
        </w:r>
        <w:r>
          <w:rPr>
            <w:rFonts w:ascii="Arial" w:hAnsi="Arial" w:cs="Arial"/>
            <w:color w:val="3D5266"/>
            <w:sz w:val="14"/>
            <w:szCs w:val="14"/>
          </w:rPr>
          <w:fldChar w:fldCharType="separate"/>
        </w:r>
        <w:r>
          <w:rPr>
            <w:rStyle w:val="a5"/>
            <w:rFonts w:ascii="Arial" w:hAnsi="Arial" w:cs="Arial"/>
            <w:color w:val="387496"/>
            <w:sz w:val="14"/>
            <w:szCs w:val="14"/>
          </w:rPr>
          <w:t>Червень 2014</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85" w:author="Unknown"/>
          <w:rFonts w:ascii="Arial" w:hAnsi="Arial" w:cs="Arial"/>
          <w:color w:val="3D5266"/>
          <w:sz w:val="14"/>
          <w:szCs w:val="14"/>
        </w:rPr>
      </w:pPr>
      <w:ins w:id="86"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"http://www.avislab.com/blog/2014/05/" </w:instrText>
        </w:r>
        <w:r>
          <w:rPr>
            <w:rFonts w:ascii="Arial" w:hAnsi="Arial" w:cs="Arial"/>
            <w:color w:val="3D5266"/>
            <w:sz w:val="14"/>
            <w:szCs w:val="14"/>
          </w:rPr>
          <w:fldChar w:fldCharType="separate"/>
        </w:r>
        <w:r>
          <w:rPr>
            <w:rStyle w:val="a5"/>
            <w:rFonts w:ascii="Arial" w:hAnsi="Arial" w:cs="Arial"/>
            <w:color w:val="387496"/>
            <w:sz w:val="14"/>
            <w:szCs w:val="14"/>
          </w:rPr>
          <w:t>Травень 2014</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87" w:author="Unknown"/>
          <w:rFonts w:ascii="Arial" w:hAnsi="Arial" w:cs="Arial"/>
          <w:color w:val="3D5266"/>
          <w:sz w:val="14"/>
          <w:szCs w:val="14"/>
        </w:rPr>
      </w:pPr>
      <w:ins w:id="88"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"http://www.avislab.com/blog/2014/04/" </w:instrText>
        </w:r>
        <w:r>
          <w:rPr>
            <w:rFonts w:ascii="Arial" w:hAnsi="Arial" w:cs="Arial"/>
            <w:color w:val="3D5266"/>
            <w:sz w:val="14"/>
            <w:szCs w:val="14"/>
          </w:rPr>
          <w:fldChar w:fldCharType="separate"/>
        </w:r>
        <w:r>
          <w:rPr>
            <w:rStyle w:val="a5"/>
            <w:rFonts w:ascii="Arial" w:hAnsi="Arial" w:cs="Arial"/>
            <w:color w:val="387496"/>
            <w:sz w:val="14"/>
            <w:szCs w:val="14"/>
          </w:rPr>
          <w:t>Квітень 2014</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89" w:author="Unknown"/>
          <w:rFonts w:ascii="Arial" w:hAnsi="Arial" w:cs="Arial"/>
          <w:color w:val="3D5266"/>
          <w:sz w:val="14"/>
          <w:szCs w:val="14"/>
        </w:rPr>
      </w:pPr>
      <w:ins w:id="90"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"http://www.avislab.com/blog/2014/03/" </w:instrText>
        </w:r>
        <w:r>
          <w:rPr>
            <w:rFonts w:ascii="Arial" w:hAnsi="Arial" w:cs="Arial"/>
            <w:color w:val="3D5266"/>
            <w:sz w:val="14"/>
            <w:szCs w:val="14"/>
          </w:rPr>
          <w:fldChar w:fldCharType="separate"/>
        </w:r>
        <w:r>
          <w:rPr>
            <w:rStyle w:val="a5"/>
            <w:rFonts w:ascii="Arial" w:hAnsi="Arial" w:cs="Arial"/>
            <w:color w:val="387496"/>
            <w:sz w:val="14"/>
            <w:szCs w:val="14"/>
          </w:rPr>
          <w:t>Березень 2014</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91" w:author="Unknown"/>
          <w:rFonts w:ascii="Arial" w:hAnsi="Arial" w:cs="Arial"/>
          <w:color w:val="3D5266"/>
          <w:sz w:val="14"/>
          <w:szCs w:val="14"/>
        </w:rPr>
      </w:pPr>
      <w:ins w:id="92"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"http://www.avislab.com/blog/2014/02/" </w:instrText>
        </w:r>
        <w:r>
          <w:rPr>
            <w:rFonts w:ascii="Arial" w:hAnsi="Arial" w:cs="Arial"/>
            <w:color w:val="3D5266"/>
            <w:sz w:val="14"/>
            <w:szCs w:val="14"/>
          </w:rPr>
          <w:fldChar w:fldCharType="separate"/>
        </w:r>
        <w:r>
          <w:rPr>
            <w:rStyle w:val="a5"/>
            <w:rFonts w:ascii="Arial" w:hAnsi="Arial" w:cs="Arial"/>
            <w:color w:val="387496"/>
            <w:sz w:val="14"/>
            <w:szCs w:val="14"/>
          </w:rPr>
          <w:t>Лютий 2014</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93" w:author="Unknown"/>
          <w:rFonts w:ascii="Arial" w:hAnsi="Arial" w:cs="Arial"/>
          <w:color w:val="3D5266"/>
          <w:sz w:val="14"/>
          <w:szCs w:val="14"/>
        </w:rPr>
      </w:pPr>
      <w:ins w:id="94"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"http://www.avislab.com/blog/2013/12/" </w:instrText>
        </w:r>
        <w:r>
          <w:rPr>
            <w:rFonts w:ascii="Arial" w:hAnsi="Arial" w:cs="Arial"/>
            <w:color w:val="3D5266"/>
            <w:sz w:val="14"/>
            <w:szCs w:val="14"/>
          </w:rPr>
          <w:fldChar w:fldCharType="separate"/>
        </w:r>
        <w:r>
          <w:rPr>
            <w:rStyle w:val="a5"/>
            <w:rFonts w:ascii="Arial" w:hAnsi="Arial" w:cs="Arial"/>
            <w:color w:val="387496"/>
            <w:sz w:val="14"/>
            <w:szCs w:val="14"/>
          </w:rPr>
          <w:t>Грудень 2013</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95" w:author="Unknown"/>
          <w:rFonts w:ascii="Arial" w:hAnsi="Arial" w:cs="Arial"/>
          <w:color w:val="3D5266"/>
          <w:sz w:val="14"/>
          <w:szCs w:val="14"/>
        </w:rPr>
      </w:pPr>
      <w:ins w:id="96"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"http://www.avislab.com/blog/2013/11/" </w:instrText>
        </w:r>
        <w:r>
          <w:rPr>
            <w:rFonts w:ascii="Arial" w:hAnsi="Arial" w:cs="Arial"/>
            <w:color w:val="3D5266"/>
            <w:sz w:val="14"/>
            <w:szCs w:val="14"/>
          </w:rPr>
          <w:fldChar w:fldCharType="separate"/>
        </w:r>
        <w:r>
          <w:rPr>
            <w:rStyle w:val="a5"/>
            <w:rFonts w:ascii="Arial" w:hAnsi="Arial" w:cs="Arial"/>
            <w:color w:val="387496"/>
            <w:sz w:val="14"/>
            <w:szCs w:val="14"/>
          </w:rPr>
          <w:t>Листопад 2013</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97" w:author="Unknown"/>
          <w:rFonts w:ascii="Arial" w:hAnsi="Arial" w:cs="Arial"/>
          <w:color w:val="3D5266"/>
          <w:sz w:val="14"/>
          <w:szCs w:val="14"/>
        </w:rPr>
      </w:pPr>
      <w:ins w:id="98"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"http://www.avislab.com/blog/2013/10/" </w:instrText>
        </w:r>
        <w:r>
          <w:rPr>
            <w:rFonts w:ascii="Arial" w:hAnsi="Arial" w:cs="Arial"/>
            <w:color w:val="3D5266"/>
            <w:sz w:val="14"/>
            <w:szCs w:val="14"/>
          </w:rPr>
          <w:fldChar w:fldCharType="separate"/>
        </w:r>
        <w:r>
          <w:rPr>
            <w:rStyle w:val="a5"/>
            <w:rFonts w:ascii="Arial" w:hAnsi="Arial" w:cs="Arial"/>
            <w:color w:val="387496"/>
            <w:sz w:val="14"/>
            <w:szCs w:val="14"/>
          </w:rPr>
          <w:t>Жовтень 2013</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99" w:author="Unknown"/>
          <w:rFonts w:ascii="Arial" w:hAnsi="Arial" w:cs="Arial"/>
          <w:color w:val="3D5266"/>
          <w:sz w:val="14"/>
          <w:szCs w:val="14"/>
        </w:rPr>
      </w:pPr>
      <w:ins w:id="100"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"http://www.avislab.com/blog/2013/09/" </w:instrText>
        </w:r>
        <w:r>
          <w:rPr>
            <w:rFonts w:ascii="Arial" w:hAnsi="Arial" w:cs="Arial"/>
            <w:color w:val="3D5266"/>
            <w:sz w:val="14"/>
            <w:szCs w:val="14"/>
          </w:rPr>
          <w:fldChar w:fldCharType="separate"/>
        </w:r>
        <w:r>
          <w:rPr>
            <w:rStyle w:val="a5"/>
            <w:rFonts w:ascii="Arial" w:hAnsi="Arial" w:cs="Arial"/>
            <w:color w:val="387496"/>
            <w:sz w:val="14"/>
            <w:szCs w:val="14"/>
          </w:rPr>
          <w:t>Вересень 2013</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01" w:author="Unknown"/>
          <w:rFonts w:ascii="Arial" w:hAnsi="Arial" w:cs="Arial"/>
          <w:color w:val="3D5266"/>
          <w:sz w:val="14"/>
          <w:szCs w:val="14"/>
        </w:rPr>
      </w:pPr>
      <w:ins w:id="102"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"http://www.avislab.com/blog/2013/08/" </w:instrText>
        </w:r>
        <w:r>
          <w:rPr>
            <w:rFonts w:ascii="Arial" w:hAnsi="Arial" w:cs="Arial"/>
            <w:color w:val="3D5266"/>
            <w:sz w:val="14"/>
            <w:szCs w:val="14"/>
          </w:rPr>
          <w:fldChar w:fldCharType="separate"/>
        </w:r>
        <w:r>
          <w:rPr>
            <w:rStyle w:val="a5"/>
            <w:rFonts w:ascii="Arial" w:hAnsi="Arial" w:cs="Arial"/>
            <w:color w:val="387496"/>
            <w:sz w:val="14"/>
            <w:szCs w:val="14"/>
          </w:rPr>
          <w:t>Серпень 2013</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03" w:author="Unknown"/>
          <w:rFonts w:ascii="Arial" w:hAnsi="Arial" w:cs="Arial"/>
          <w:color w:val="3D5266"/>
          <w:sz w:val="14"/>
          <w:szCs w:val="14"/>
        </w:rPr>
      </w:pPr>
      <w:ins w:id="104"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"http://www.avislab.com/blog/2013/07/" </w:instrText>
        </w:r>
        <w:r>
          <w:rPr>
            <w:rFonts w:ascii="Arial" w:hAnsi="Arial" w:cs="Arial"/>
            <w:color w:val="3D5266"/>
            <w:sz w:val="14"/>
            <w:szCs w:val="14"/>
          </w:rPr>
          <w:fldChar w:fldCharType="separate"/>
        </w:r>
        <w:r>
          <w:rPr>
            <w:rStyle w:val="a5"/>
            <w:rFonts w:ascii="Arial" w:hAnsi="Arial" w:cs="Arial"/>
            <w:color w:val="387496"/>
            <w:sz w:val="14"/>
            <w:szCs w:val="14"/>
          </w:rPr>
          <w:t>Липень 2013</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05" w:author="Unknown"/>
          <w:rFonts w:ascii="Arial" w:hAnsi="Arial" w:cs="Arial"/>
          <w:color w:val="3D5266"/>
          <w:sz w:val="14"/>
          <w:szCs w:val="14"/>
        </w:rPr>
      </w:pPr>
      <w:ins w:id="106"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"http://www.avislab.com/blog/2013/05/" </w:instrText>
        </w:r>
        <w:r>
          <w:rPr>
            <w:rFonts w:ascii="Arial" w:hAnsi="Arial" w:cs="Arial"/>
            <w:color w:val="3D5266"/>
            <w:sz w:val="14"/>
            <w:szCs w:val="14"/>
          </w:rPr>
          <w:fldChar w:fldCharType="separate"/>
        </w:r>
        <w:r>
          <w:rPr>
            <w:rStyle w:val="a5"/>
            <w:rFonts w:ascii="Arial" w:hAnsi="Arial" w:cs="Arial"/>
            <w:color w:val="387496"/>
            <w:sz w:val="14"/>
            <w:szCs w:val="14"/>
          </w:rPr>
          <w:t>Травень 2013</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07" w:author="Unknown"/>
          <w:rFonts w:ascii="Arial" w:hAnsi="Arial" w:cs="Arial"/>
          <w:color w:val="3D5266"/>
          <w:sz w:val="14"/>
          <w:szCs w:val="14"/>
        </w:rPr>
      </w:pPr>
      <w:ins w:id="108"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"http://www.avislab.com/blog/2013/04/" </w:instrText>
        </w:r>
        <w:r>
          <w:rPr>
            <w:rFonts w:ascii="Arial" w:hAnsi="Arial" w:cs="Arial"/>
            <w:color w:val="3D5266"/>
            <w:sz w:val="14"/>
            <w:szCs w:val="14"/>
          </w:rPr>
          <w:fldChar w:fldCharType="separate"/>
        </w:r>
        <w:r>
          <w:rPr>
            <w:rStyle w:val="a5"/>
            <w:rFonts w:ascii="Arial" w:hAnsi="Arial" w:cs="Arial"/>
            <w:color w:val="387496"/>
            <w:sz w:val="14"/>
            <w:szCs w:val="14"/>
          </w:rPr>
          <w:t>Квітень 2013</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09" w:author="Unknown"/>
          <w:rFonts w:ascii="Arial" w:hAnsi="Arial" w:cs="Arial"/>
          <w:color w:val="3D5266"/>
          <w:sz w:val="14"/>
          <w:szCs w:val="14"/>
        </w:rPr>
      </w:pPr>
      <w:ins w:id="110"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"http://www.avislab.com/blog/2013/03/" </w:instrText>
        </w:r>
        <w:r>
          <w:rPr>
            <w:rFonts w:ascii="Arial" w:hAnsi="Arial" w:cs="Arial"/>
            <w:color w:val="3D5266"/>
            <w:sz w:val="14"/>
            <w:szCs w:val="14"/>
          </w:rPr>
          <w:fldChar w:fldCharType="separate"/>
        </w:r>
        <w:r>
          <w:rPr>
            <w:rStyle w:val="a5"/>
            <w:rFonts w:ascii="Arial" w:hAnsi="Arial" w:cs="Arial"/>
            <w:color w:val="387496"/>
            <w:sz w:val="14"/>
            <w:szCs w:val="14"/>
          </w:rPr>
          <w:t>Березень 2013</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11" w:author="Unknown"/>
          <w:rFonts w:ascii="Arial" w:hAnsi="Arial" w:cs="Arial"/>
          <w:color w:val="3D5266"/>
          <w:sz w:val="14"/>
          <w:szCs w:val="14"/>
        </w:rPr>
      </w:pPr>
      <w:ins w:id="112"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"http://www.avislab.com/blog/2013/02/" </w:instrText>
        </w:r>
        <w:r>
          <w:rPr>
            <w:rFonts w:ascii="Arial" w:hAnsi="Arial" w:cs="Arial"/>
            <w:color w:val="3D5266"/>
            <w:sz w:val="14"/>
            <w:szCs w:val="14"/>
          </w:rPr>
          <w:fldChar w:fldCharType="separate"/>
        </w:r>
        <w:r>
          <w:rPr>
            <w:rStyle w:val="a5"/>
            <w:rFonts w:ascii="Arial" w:hAnsi="Arial" w:cs="Arial"/>
            <w:color w:val="387496"/>
            <w:sz w:val="14"/>
            <w:szCs w:val="14"/>
          </w:rPr>
          <w:t>Лютий 2013</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13" w:author="Unknown"/>
          <w:rFonts w:ascii="Arial" w:hAnsi="Arial" w:cs="Arial"/>
          <w:color w:val="3D5266"/>
          <w:sz w:val="14"/>
          <w:szCs w:val="14"/>
        </w:rPr>
      </w:pPr>
      <w:ins w:id="114"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"http://www.avislab.com/blog/2013/01/" </w:instrText>
        </w:r>
        <w:r>
          <w:rPr>
            <w:rFonts w:ascii="Arial" w:hAnsi="Arial" w:cs="Arial"/>
            <w:color w:val="3D5266"/>
            <w:sz w:val="14"/>
            <w:szCs w:val="14"/>
          </w:rPr>
          <w:fldChar w:fldCharType="separate"/>
        </w:r>
        <w:r>
          <w:rPr>
            <w:rStyle w:val="a5"/>
            <w:rFonts w:ascii="Arial" w:hAnsi="Arial" w:cs="Arial"/>
            <w:color w:val="387496"/>
            <w:sz w:val="14"/>
            <w:szCs w:val="14"/>
          </w:rPr>
          <w:t>Січень 2013</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15" w:author="Unknown"/>
          <w:rFonts w:ascii="Arial" w:hAnsi="Arial" w:cs="Arial"/>
          <w:color w:val="3D5266"/>
          <w:sz w:val="14"/>
          <w:szCs w:val="14"/>
        </w:rPr>
      </w:pPr>
      <w:ins w:id="116"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"http://www.avislab.com/blog/2012/12/" </w:instrText>
        </w:r>
        <w:r>
          <w:rPr>
            <w:rFonts w:ascii="Arial" w:hAnsi="Arial" w:cs="Arial"/>
            <w:color w:val="3D5266"/>
            <w:sz w:val="14"/>
            <w:szCs w:val="14"/>
          </w:rPr>
          <w:fldChar w:fldCharType="separate"/>
        </w:r>
        <w:r>
          <w:rPr>
            <w:rStyle w:val="a5"/>
            <w:rFonts w:ascii="Arial" w:hAnsi="Arial" w:cs="Arial"/>
            <w:color w:val="387496"/>
            <w:sz w:val="14"/>
            <w:szCs w:val="14"/>
          </w:rPr>
          <w:t>Грудень 2012</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17" w:author="Unknown"/>
          <w:rFonts w:ascii="Arial" w:hAnsi="Arial" w:cs="Arial"/>
          <w:color w:val="3D5266"/>
          <w:sz w:val="14"/>
          <w:szCs w:val="14"/>
        </w:rPr>
      </w:pPr>
      <w:ins w:id="118"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"http://www.avislab.com/blog/2012/11/" </w:instrText>
        </w:r>
        <w:r>
          <w:rPr>
            <w:rFonts w:ascii="Arial" w:hAnsi="Arial" w:cs="Arial"/>
            <w:color w:val="3D5266"/>
            <w:sz w:val="14"/>
            <w:szCs w:val="14"/>
          </w:rPr>
          <w:fldChar w:fldCharType="separate"/>
        </w:r>
        <w:r>
          <w:rPr>
            <w:rStyle w:val="a5"/>
            <w:rFonts w:ascii="Arial" w:hAnsi="Arial" w:cs="Arial"/>
            <w:color w:val="387496"/>
            <w:sz w:val="14"/>
            <w:szCs w:val="14"/>
          </w:rPr>
          <w:t>Листопад 2012</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19" w:author="Unknown"/>
          <w:rFonts w:ascii="Arial" w:hAnsi="Arial" w:cs="Arial"/>
          <w:color w:val="3D5266"/>
          <w:sz w:val="14"/>
          <w:szCs w:val="14"/>
        </w:rPr>
      </w:pPr>
      <w:ins w:id="120"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"http://www.avislab.com/blog/2012/10/" </w:instrText>
        </w:r>
        <w:r>
          <w:rPr>
            <w:rFonts w:ascii="Arial" w:hAnsi="Arial" w:cs="Arial"/>
            <w:color w:val="3D5266"/>
            <w:sz w:val="14"/>
            <w:szCs w:val="14"/>
          </w:rPr>
          <w:fldChar w:fldCharType="separate"/>
        </w:r>
        <w:r>
          <w:rPr>
            <w:rStyle w:val="a5"/>
            <w:rFonts w:ascii="Arial" w:hAnsi="Arial" w:cs="Arial"/>
            <w:color w:val="387496"/>
            <w:sz w:val="14"/>
            <w:szCs w:val="14"/>
          </w:rPr>
          <w:t>Жовтень 2012</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21" w:author="Unknown"/>
          <w:rFonts w:ascii="Arial" w:hAnsi="Arial" w:cs="Arial"/>
          <w:color w:val="3D5266"/>
          <w:sz w:val="14"/>
          <w:szCs w:val="14"/>
        </w:rPr>
      </w:pPr>
      <w:ins w:id="122"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"http://www.avislab.com/blog/2012/09/" </w:instrText>
        </w:r>
        <w:r>
          <w:rPr>
            <w:rFonts w:ascii="Arial" w:hAnsi="Arial" w:cs="Arial"/>
            <w:color w:val="3D5266"/>
            <w:sz w:val="14"/>
            <w:szCs w:val="14"/>
          </w:rPr>
          <w:fldChar w:fldCharType="separate"/>
        </w:r>
        <w:r>
          <w:rPr>
            <w:rStyle w:val="a5"/>
            <w:rFonts w:ascii="Arial" w:hAnsi="Arial" w:cs="Arial"/>
            <w:color w:val="387496"/>
            <w:sz w:val="14"/>
            <w:szCs w:val="14"/>
          </w:rPr>
          <w:t>Вересень 2012</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23" w:author="Unknown"/>
          <w:rFonts w:ascii="Arial" w:hAnsi="Arial" w:cs="Arial"/>
          <w:color w:val="3D5266"/>
          <w:sz w:val="14"/>
          <w:szCs w:val="14"/>
        </w:rPr>
      </w:pPr>
      <w:ins w:id="124"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"http://www.avislab.com/blog/2012/08/" </w:instrText>
        </w:r>
        <w:r>
          <w:rPr>
            <w:rFonts w:ascii="Arial" w:hAnsi="Arial" w:cs="Arial"/>
            <w:color w:val="3D5266"/>
            <w:sz w:val="14"/>
            <w:szCs w:val="14"/>
          </w:rPr>
          <w:fldChar w:fldCharType="separate"/>
        </w:r>
        <w:r>
          <w:rPr>
            <w:rStyle w:val="a5"/>
            <w:rFonts w:ascii="Arial" w:hAnsi="Arial" w:cs="Arial"/>
            <w:color w:val="387496"/>
            <w:sz w:val="14"/>
            <w:szCs w:val="14"/>
          </w:rPr>
          <w:t>Серпень 2012</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25" w:author="Unknown"/>
          <w:rFonts w:ascii="Arial" w:hAnsi="Arial" w:cs="Arial"/>
          <w:color w:val="3D5266"/>
          <w:sz w:val="14"/>
          <w:szCs w:val="14"/>
        </w:rPr>
      </w:pPr>
      <w:ins w:id="126"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"http://www.avislab.com/blog/2012/07/" </w:instrText>
        </w:r>
        <w:r>
          <w:rPr>
            <w:rFonts w:ascii="Arial" w:hAnsi="Arial" w:cs="Arial"/>
            <w:color w:val="3D5266"/>
            <w:sz w:val="14"/>
            <w:szCs w:val="14"/>
          </w:rPr>
          <w:fldChar w:fldCharType="separate"/>
        </w:r>
        <w:r>
          <w:rPr>
            <w:rStyle w:val="a5"/>
            <w:rFonts w:ascii="Arial" w:hAnsi="Arial" w:cs="Arial"/>
            <w:color w:val="387496"/>
            <w:sz w:val="14"/>
            <w:szCs w:val="14"/>
          </w:rPr>
          <w:t>Липень 2012</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27" w:author="Unknown"/>
          <w:rFonts w:ascii="Arial" w:hAnsi="Arial" w:cs="Arial"/>
          <w:color w:val="3D5266"/>
          <w:sz w:val="14"/>
          <w:szCs w:val="14"/>
        </w:rPr>
      </w:pPr>
      <w:ins w:id="128"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"http://www.avislab.com/blog/2012/06/" </w:instrText>
        </w:r>
        <w:r>
          <w:rPr>
            <w:rFonts w:ascii="Arial" w:hAnsi="Arial" w:cs="Arial"/>
            <w:color w:val="3D5266"/>
            <w:sz w:val="14"/>
            <w:szCs w:val="14"/>
          </w:rPr>
          <w:fldChar w:fldCharType="separate"/>
        </w:r>
        <w:r>
          <w:rPr>
            <w:rStyle w:val="a5"/>
            <w:rFonts w:ascii="Arial" w:hAnsi="Arial" w:cs="Arial"/>
            <w:color w:val="387496"/>
            <w:sz w:val="14"/>
            <w:szCs w:val="14"/>
          </w:rPr>
          <w:t>Червень 2012</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29" w:author="Unknown"/>
          <w:rFonts w:ascii="Arial" w:hAnsi="Arial" w:cs="Arial"/>
          <w:color w:val="3D5266"/>
          <w:sz w:val="14"/>
          <w:szCs w:val="14"/>
        </w:rPr>
      </w:pPr>
      <w:ins w:id="130"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"http://www.avislab.com/blog/2012/04/" </w:instrText>
        </w:r>
        <w:r>
          <w:rPr>
            <w:rFonts w:ascii="Arial" w:hAnsi="Arial" w:cs="Arial"/>
            <w:color w:val="3D5266"/>
            <w:sz w:val="14"/>
            <w:szCs w:val="14"/>
          </w:rPr>
          <w:fldChar w:fldCharType="separate"/>
        </w:r>
        <w:r>
          <w:rPr>
            <w:rStyle w:val="a5"/>
            <w:rFonts w:ascii="Arial" w:hAnsi="Arial" w:cs="Arial"/>
            <w:color w:val="387496"/>
            <w:sz w:val="14"/>
            <w:szCs w:val="14"/>
          </w:rPr>
          <w:t>Квітень 2012</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31" w:author="Unknown"/>
          <w:rFonts w:ascii="Arial" w:hAnsi="Arial" w:cs="Arial"/>
          <w:color w:val="3D5266"/>
          <w:sz w:val="14"/>
          <w:szCs w:val="14"/>
        </w:rPr>
      </w:pPr>
      <w:ins w:id="132"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"http://www.avislab.com/blog/2012/03/" </w:instrText>
        </w:r>
        <w:r>
          <w:rPr>
            <w:rFonts w:ascii="Arial" w:hAnsi="Arial" w:cs="Arial"/>
            <w:color w:val="3D5266"/>
            <w:sz w:val="14"/>
            <w:szCs w:val="14"/>
          </w:rPr>
          <w:fldChar w:fldCharType="separate"/>
        </w:r>
        <w:r>
          <w:rPr>
            <w:rStyle w:val="a5"/>
            <w:rFonts w:ascii="Arial" w:hAnsi="Arial" w:cs="Arial"/>
            <w:color w:val="387496"/>
            <w:sz w:val="14"/>
            <w:szCs w:val="14"/>
          </w:rPr>
          <w:t>Березень 2012</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33" w:author="Unknown"/>
          <w:rFonts w:ascii="Arial" w:hAnsi="Arial" w:cs="Arial"/>
          <w:color w:val="3D5266"/>
          <w:sz w:val="14"/>
          <w:szCs w:val="14"/>
        </w:rPr>
      </w:pPr>
      <w:ins w:id="134"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"http://www.avislab.com/blog/2012/01/" </w:instrText>
        </w:r>
        <w:r>
          <w:rPr>
            <w:rFonts w:ascii="Arial" w:hAnsi="Arial" w:cs="Arial"/>
            <w:color w:val="3D5266"/>
            <w:sz w:val="14"/>
            <w:szCs w:val="14"/>
          </w:rPr>
          <w:fldChar w:fldCharType="separate"/>
        </w:r>
        <w:r>
          <w:rPr>
            <w:rStyle w:val="a5"/>
            <w:rFonts w:ascii="Arial" w:hAnsi="Arial" w:cs="Arial"/>
            <w:color w:val="387496"/>
            <w:sz w:val="14"/>
            <w:szCs w:val="14"/>
          </w:rPr>
          <w:t>Січень 2012</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35" w:author="Unknown"/>
          <w:rFonts w:ascii="Arial" w:hAnsi="Arial" w:cs="Arial"/>
          <w:color w:val="3D5266"/>
          <w:sz w:val="14"/>
          <w:szCs w:val="14"/>
        </w:rPr>
      </w:pPr>
      <w:ins w:id="136"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"http://www.avislab.com/blog/2011/11/" </w:instrText>
        </w:r>
        <w:r>
          <w:rPr>
            <w:rFonts w:ascii="Arial" w:hAnsi="Arial" w:cs="Arial"/>
            <w:color w:val="3D5266"/>
            <w:sz w:val="14"/>
            <w:szCs w:val="14"/>
          </w:rPr>
          <w:fldChar w:fldCharType="separate"/>
        </w:r>
        <w:r>
          <w:rPr>
            <w:rStyle w:val="a5"/>
            <w:rFonts w:ascii="Arial" w:hAnsi="Arial" w:cs="Arial"/>
            <w:color w:val="387496"/>
            <w:sz w:val="14"/>
            <w:szCs w:val="14"/>
          </w:rPr>
          <w:t>Листопад 2011</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37" w:author="Unknown"/>
          <w:rFonts w:ascii="Arial" w:hAnsi="Arial" w:cs="Arial"/>
          <w:color w:val="3D5266"/>
          <w:sz w:val="14"/>
          <w:szCs w:val="14"/>
        </w:rPr>
      </w:pPr>
      <w:ins w:id="138"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"http://www.avislab.com/blog/2011/09/" </w:instrText>
        </w:r>
        <w:r>
          <w:rPr>
            <w:rFonts w:ascii="Arial" w:hAnsi="Arial" w:cs="Arial"/>
            <w:color w:val="3D5266"/>
            <w:sz w:val="14"/>
            <w:szCs w:val="14"/>
          </w:rPr>
          <w:fldChar w:fldCharType="separate"/>
        </w:r>
        <w:r>
          <w:rPr>
            <w:rStyle w:val="a5"/>
            <w:rFonts w:ascii="Arial" w:hAnsi="Arial" w:cs="Arial"/>
            <w:color w:val="387496"/>
            <w:sz w:val="14"/>
            <w:szCs w:val="14"/>
          </w:rPr>
          <w:t>Вересень 2011</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39" w:author="Unknown"/>
          <w:rFonts w:ascii="Arial" w:hAnsi="Arial" w:cs="Arial"/>
          <w:color w:val="3D5266"/>
          <w:sz w:val="14"/>
          <w:szCs w:val="14"/>
        </w:rPr>
      </w:pPr>
      <w:ins w:id="140"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"http://www.avislab.com/blog/2011/08/" </w:instrText>
        </w:r>
        <w:r>
          <w:rPr>
            <w:rFonts w:ascii="Arial" w:hAnsi="Arial" w:cs="Arial"/>
            <w:color w:val="3D5266"/>
            <w:sz w:val="14"/>
            <w:szCs w:val="14"/>
          </w:rPr>
          <w:fldChar w:fldCharType="separate"/>
        </w:r>
        <w:r>
          <w:rPr>
            <w:rStyle w:val="a5"/>
            <w:rFonts w:ascii="Arial" w:hAnsi="Arial" w:cs="Arial"/>
            <w:color w:val="387496"/>
            <w:sz w:val="14"/>
            <w:szCs w:val="14"/>
          </w:rPr>
          <w:t>Серпень 2011</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41" w:author="Unknown"/>
          <w:rFonts w:ascii="Arial" w:hAnsi="Arial" w:cs="Arial"/>
          <w:color w:val="3D5266"/>
          <w:sz w:val="14"/>
          <w:szCs w:val="14"/>
        </w:rPr>
      </w:pPr>
      <w:ins w:id="142"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"http://www.avislab.com/blog/2011/07/" </w:instrText>
        </w:r>
        <w:r>
          <w:rPr>
            <w:rFonts w:ascii="Arial" w:hAnsi="Arial" w:cs="Arial"/>
            <w:color w:val="3D5266"/>
            <w:sz w:val="14"/>
            <w:szCs w:val="14"/>
          </w:rPr>
          <w:fldChar w:fldCharType="separate"/>
        </w:r>
        <w:r>
          <w:rPr>
            <w:rStyle w:val="a5"/>
            <w:rFonts w:ascii="Arial" w:hAnsi="Arial" w:cs="Arial"/>
            <w:color w:val="387496"/>
            <w:sz w:val="14"/>
            <w:szCs w:val="14"/>
          </w:rPr>
          <w:t>Липень 2011</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43" w:author="Unknown"/>
          <w:rFonts w:ascii="Arial" w:hAnsi="Arial" w:cs="Arial"/>
          <w:color w:val="3D5266"/>
          <w:sz w:val="14"/>
          <w:szCs w:val="14"/>
        </w:rPr>
      </w:pPr>
      <w:ins w:id="144"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"http://www.avislab.com/blog/2011/06/" </w:instrText>
        </w:r>
        <w:r>
          <w:rPr>
            <w:rFonts w:ascii="Arial" w:hAnsi="Arial" w:cs="Arial"/>
            <w:color w:val="3D5266"/>
            <w:sz w:val="14"/>
            <w:szCs w:val="14"/>
          </w:rPr>
          <w:fldChar w:fldCharType="separate"/>
        </w:r>
        <w:r>
          <w:rPr>
            <w:rStyle w:val="a5"/>
            <w:rFonts w:ascii="Arial" w:hAnsi="Arial" w:cs="Arial"/>
            <w:color w:val="387496"/>
            <w:sz w:val="14"/>
            <w:szCs w:val="14"/>
          </w:rPr>
          <w:t>Червень 2011</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45" w:author="Unknown"/>
          <w:rFonts w:ascii="Arial" w:hAnsi="Arial" w:cs="Arial"/>
          <w:color w:val="3D5266"/>
          <w:sz w:val="14"/>
          <w:szCs w:val="14"/>
        </w:rPr>
      </w:pPr>
      <w:ins w:id="146"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"http://www.avislab.com/blog/2011/05/" </w:instrText>
        </w:r>
        <w:r>
          <w:rPr>
            <w:rFonts w:ascii="Arial" w:hAnsi="Arial" w:cs="Arial"/>
            <w:color w:val="3D5266"/>
            <w:sz w:val="14"/>
            <w:szCs w:val="14"/>
          </w:rPr>
          <w:fldChar w:fldCharType="separate"/>
        </w:r>
        <w:r>
          <w:rPr>
            <w:rStyle w:val="a5"/>
            <w:rFonts w:ascii="Arial" w:hAnsi="Arial" w:cs="Arial"/>
            <w:color w:val="387496"/>
            <w:sz w:val="14"/>
            <w:szCs w:val="14"/>
          </w:rPr>
          <w:t>Травень 2011</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47" w:author="Unknown"/>
          <w:rFonts w:ascii="Arial" w:hAnsi="Arial" w:cs="Arial"/>
          <w:color w:val="3D5266"/>
          <w:sz w:val="14"/>
          <w:szCs w:val="14"/>
        </w:rPr>
      </w:pPr>
      <w:ins w:id="148"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"http://www.avislab.com/blog/2011/04/" </w:instrText>
        </w:r>
        <w:r>
          <w:rPr>
            <w:rFonts w:ascii="Arial" w:hAnsi="Arial" w:cs="Arial"/>
            <w:color w:val="3D5266"/>
            <w:sz w:val="14"/>
            <w:szCs w:val="14"/>
          </w:rPr>
          <w:fldChar w:fldCharType="separate"/>
        </w:r>
        <w:r>
          <w:rPr>
            <w:rStyle w:val="a5"/>
            <w:rFonts w:ascii="Arial" w:hAnsi="Arial" w:cs="Arial"/>
            <w:color w:val="387496"/>
            <w:sz w:val="14"/>
            <w:szCs w:val="14"/>
          </w:rPr>
          <w:t>Квітень 2011</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49" w:author="Unknown"/>
          <w:rFonts w:ascii="Arial" w:hAnsi="Arial" w:cs="Arial"/>
          <w:color w:val="3D5266"/>
          <w:sz w:val="14"/>
          <w:szCs w:val="14"/>
        </w:rPr>
      </w:pPr>
      <w:ins w:id="150"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"http://www.avislab.com/blog/2011/03/" </w:instrText>
        </w:r>
        <w:r>
          <w:rPr>
            <w:rFonts w:ascii="Arial" w:hAnsi="Arial" w:cs="Arial"/>
            <w:color w:val="3D5266"/>
            <w:sz w:val="14"/>
            <w:szCs w:val="14"/>
          </w:rPr>
          <w:fldChar w:fldCharType="separate"/>
        </w:r>
        <w:r>
          <w:rPr>
            <w:rStyle w:val="a5"/>
            <w:rFonts w:ascii="Arial" w:hAnsi="Arial" w:cs="Arial"/>
            <w:color w:val="387496"/>
            <w:sz w:val="14"/>
            <w:szCs w:val="14"/>
          </w:rPr>
          <w:t>Березень 2011</w:t>
        </w:r>
        <w:r>
          <w:rPr>
            <w:rFonts w:ascii="Arial" w:hAnsi="Arial" w:cs="Arial"/>
            <w:color w:val="3D5266"/>
            <w:sz w:val="14"/>
            <w:szCs w:val="14"/>
          </w:rPr>
          <w:fldChar w:fldCharType="end"/>
        </w:r>
      </w:ins>
    </w:p>
    <w:p w:rsidR="00611613" w:rsidRDefault="00611613" w:rsidP="00611613">
      <w:pPr>
        <w:widowControl/>
        <w:numPr>
          <w:ilvl w:val="0"/>
          <w:numId w:val="8"/>
        </w:numPr>
        <w:wordWrap/>
        <w:autoSpaceDE/>
        <w:autoSpaceDN/>
        <w:spacing w:line="175" w:lineRule="atLeast"/>
        <w:ind w:left="0"/>
        <w:jc w:val="left"/>
        <w:textAlignment w:val="top"/>
        <w:rPr>
          <w:ins w:id="151" w:author="Unknown"/>
          <w:rFonts w:ascii="Arial" w:hAnsi="Arial" w:cs="Arial"/>
          <w:color w:val="3D5266"/>
          <w:sz w:val="14"/>
          <w:szCs w:val="14"/>
        </w:rPr>
      </w:pPr>
      <w:ins w:id="152" w:author="Unknown">
        <w:r>
          <w:rPr>
            <w:rFonts w:ascii="Arial" w:hAnsi="Arial" w:cs="Arial"/>
            <w:color w:val="3D5266"/>
            <w:sz w:val="14"/>
            <w:szCs w:val="14"/>
          </w:rPr>
          <w:fldChar w:fldCharType="begin"/>
        </w:r>
        <w:r>
          <w:rPr>
            <w:rFonts w:ascii="Arial" w:hAnsi="Arial" w:cs="Arial"/>
            <w:color w:val="3D5266"/>
            <w:sz w:val="14"/>
            <w:szCs w:val="14"/>
          </w:rPr>
          <w:instrText xml:space="preserve"> HYPERLINK "http://www.avislab.com/blog/2011/02/" </w:instrText>
        </w:r>
        <w:r>
          <w:rPr>
            <w:rFonts w:ascii="Arial" w:hAnsi="Arial" w:cs="Arial"/>
            <w:color w:val="3D5266"/>
            <w:sz w:val="14"/>
            <w:szCs w:val="14"/>
          </w:rPr>
          <w:fldChar w:fldCharType="separate"/>
        </w:r>
        <w:r>
          <w:rPr>
            <w:rStyle w:val="a5"/>
            <w:rFonts w:ascii="Arial" w:hAnsi="Arial" w:cs="Arial"/>
            <w:color w:val="387496"/>
            <w:sz w:val="14"/>
            <w:szCs w:val="14"/>
          </w:rPr>
          <w:t>Лютий 2011</w:t>
        </w:r>
        <w:r>
          <w:rPr>
            <w:rFonts w:ascii="Arial" w:hAnsi="Arial" w:cs="Arial"/>
            <w:color w:val="3D5266"/>
            <w:sz w:val="14"/>
            <w:szCs w:val="14"/>
          </w:rPr>
          <w:fldChar w:fldCharType="end"/>
        </w:r>
      </w:ins>
    </w:p>
    <w:p w:rsidR="00611613" w:rsidRDefault="00611613" w:rsidP="00611613">
      <w:pPr>
        <w:shd w:val="clear" w:color="auto" w:fill="FFFFFF"/>
        <w:textAlignment w:val="top"/>
        <w:rPr>
          <w:ins w:id="153" w:author="Unknown"/>
          <w:rFonts w:ascii="Arial" w:hAnsi="Arial" w:cs="Arial"/>
          <w:b/>
          <w:bCs/>
          <w:color w:val="387496"/>
          <w:sz w:val="17"/>
          <w:szCs w:val="17"/>
        </w:rPr>
      </w:pPr>
      <w:ins w:id="154" w:author="Unknown">
        <w:r>
          <w:rPr>
            <w:rFonts w:ascii="Arial" w:hAnsi="Arial" w:cs="Arial"/>
            <w:b/>
            <w:bCs/>
            <w:color w:val="387496"/>
            <w:sz w:val="17"/>
            <w:szCs w:val="17"/>
          </w:rPr>
          <w:t>Tags</w:t>
        </w:r>
      </w:ins>
    </w:p>
    <w:p w:rsidR="00611613" w:rsidRDefault="00611613" w:rsidP="00611613">
      <w:pPr>
        <w:textAlignment w:val="top"/>
        <w:rPr>
          <w:ins w:id="155" w:author="Unknown"/>
          <w:rFonts w:ascii="Arial" w:hAnsi="Arial" w:cs="Arial"/>
          <w:color w:val="000000"/>
          <w:sz w:val="14"/>
          <w:szCs w:val="14"/>
        </w:rPr>
      </w:pPr>
      <w:ins w:id="156" w:author="Unknown">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"http://www.avislab.com/blog/tag/3d-printer/" \o "2 теми" </w:instrText>
        </w:r>
        <w:r>
          <w:rPr>
            <w:rFonts w:ascii="Arial" w:hAnsi="Arial" w:cs="Arial"/>
            <w:color w:val="000000"/>
            <w:sz w:val="14"/>
            <w:szCs w:val="14"/>
          </w:rPr>
          <w:fldChar w:fldCharType="separate"/>
        </w:r>
        <w:r>
          <w:rPr>
            <w:rStyle w:val="a5"/>
            <w:rFonts w:ascii="Arial" w:hAnsi="Arial" w:cs="Arial"/>
            <w:color w:val="387496"/>
            <w:szCs w:val="20"/>
          </w:rPr>
          <w:t>3D printer</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"http://www.avislab.com/blog/tag/atmega/" \o "27 тем" </w:instrText>
        </w:r>
        <w:r>
          <w:rPr>
            <w:rFonts w:ascii="Arial" w:hAnsi="Arial" w:cs="Arial"/>
            <w:color w:val="000000"/>
            <w:sz w:val="14"/>
            <w:szCs w:val="14"/>
          </w:rPr>
          <w:fldChar w:fldCharType="separate"/>
        </w:r>
        <w:r>
          <w:rPr>
            <w:rStyle w:val="a5"/>
            <w:rFonts w:ascii="Arial" w:hAnsi="Arial" w:cs="Arial"/>
            <w:color w:val="387496"/>
            <w:sz w:val="40"/>
            <w:szCs w:val="40"/>
          </w:rPr>
          <w:t>ATMega</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"http://www.avislab.com/blog/tag/avr/" \o "17 тем" </w:instrText>
        </w:r>
        <w:r>
          <w:rPr>
            <w:rFonts w:ascii="Arial" w:hAnsi="Arial" w:cs="Arial"/>
            <w:color w:val="000000"/>
            <w:sz w:val="14"/>
            <w:szCs w:val="14"/>
          </w:rPr>
          <w:fldChar w:fldCharType="separate"/>
        </w:r>
        <w:r>
          <w:rPr>
            <w:rStyle w:val="a5"/>
            <w:rFonts w:ascii="Arial" w:hAnsi="Arial" w:cs="Arial"/>
            <w:color w:val="387496"/>
            <w:sz w:val="36"/>
            <w:szCs w:val="36"/>
          </w:rPr>
          <w:t>AVR</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"http://www.avislab.com/blog/tag/battery/" \o "8 тем" </w:instrText>
        </w:r>
        <w:r>
          <w:rPr>
            <w:rFonts w:ascii="Arial" w:hAnsi="Arial" w:cs="Arial"/>
            <w:color w:val="000000"/>
            <w:sz w:val="14"/>
            <w:szCs w:val="14"/>
          </w:rPr>
          <w:fldChar w:fldCharType="separate"/>
        </w:r>
        <w:r>
          <w:rPr>
            <w:rStyle w:val="a5"/>
            <w:rFonts w:ascii="Arial" w:hAnsi="Arial" w:cs="Arial"/>
            <w:color w:val="387496"/>
            <w:sz w:val="29"/>
            <w:szCs w:val="29"/>
          </w:rPr>
          <w:t>battery</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"http://www.avislab.com/blog/tag/bldc/" \o "16 тем" </w:instrText>
        </w:r>
        <w:r>
          <w:rPr>
            <w:rFonts w:ascii="Arial" w:hAnsi="Arial" w:cs="Arial"/>
            <w:color w:val="000000"/>
            <w:sz w:val="14"/>
            <w:szCs w:val="14"/>
          </w:rPr>
          <w:fldChar w:fldCharType="separate"/>
        </w:r>
        <w:r>
          <w:rPr>
            <w:rStyle w:val="a5"/>
            <w:rFonts w:ascii="Arial" w:hAnsi="Arial" w:cs="Arial"/>
            <w:color w:val="387496"/>
            <w:sz w:val="35"/>
            <w:szCs w:val="35"/>
          </w:rPr>
          <w:t>BLDC</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"http://www.avislab.com/blog/tag/bluetooth/" \o "1 тема " </w:instrText>
        </w:r>
        <w:r>
          <w:rPr>
            <w:rFonts w:ascii="Arial" w:hAnsi="Arial" w:cs="Arial"/>
            <w:color w:val="000000"/>
            <w:sz w:val="14"/>
            <w:szCs w:val="14"/>
          </w:rPr>
          <w:fldChar w:fldCharType="separate"/>
        </w:r>
        <w:r>
          <w:rPr>
            <w:rStyle w:val="a5"/>
            <w:rFonts w:ascii="Arial" w:hAnsi="Arial" w:cs="Arial"/>
            <w:color w:val="387496"/>
            <w:sz w:val="16"/>
            <w:szCs w:val="16"/>
          </w:rPr>
          <w:t>Bluetooth</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"http://www.avislab.com/blog/tag/bmp/" \o "2 теми" </w:instrText>
        </w:r>
        <w:r>
          <w:rPr>
            <w:rFonts w:ascii="Arial" w:hAnsi="Arial" w:cs="Arial"/>
            <w:color w:val="000000"/>
            <w:sz w:val="14"/>
            <w:szCs w:val="14"/>
          </w:rPr>
          <w:fldChar w:fldCharType="separate"/>
        </w:r>
        <w:r>
          <w:rPr>
            <w:rStyle w:val="a5"/>
            <w:rFonts w:ascii="Arial" w:hAnsi="Arial" w:cs="Arial"/>
            <w:color w:val="387496"/>
            <w:szCs w:val="20"/>
          </w:rPr>
          <w:t>bmp</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"http://www.avislab.com/blog/tag/bmp085/" \o "8 тем" </w:instrText>
        </w:r>
        <w:r>
          <w:rPr>
            <w:rFonts w:ascii="Arial" w:hAnsi="Arial" w:cs="Arial"/>
            <w:color w:val="000000"/>
            <w:sz w:val="14"/>
            <w:szCs w:val="14"/>
          </w:rPr>
          <w:fldChar w:fldCharType="separate"/>
        </w:r>
        <w:r>
          <w:rPr>
            <w:rStyle w:val="a5"/>
            <w:rFonts w:ascii="Arial" w:hAnsi="Arial" w:cs="Arial"/>
            <w:color w:val="387496"/>
            <w:sz w:val="29"/>
            <w:szCs w:val="29"/>
          </w:rPr>
          <w:t>BMP085</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"http://www.avislab.com/blog/tag/books-2/" \o "29 тем" </w:instrText>
        </w:r>
        <w:r>
          <w:rPr>
            <w:rFonts w:ascii="Arial" w:hAnsi="Arial" w:cs="Arial"/>
            <w:color w:val="000000"/>
            <w:sz w:val="14"/>
            <w:szCs w:val="14"/>
          </w:rPr>
          <w:fldChar w:fldCharType="separate"/>
        </w:r>
        <w:r>
          <w:rPr>
            <w:rStyle w:val="a5"/>
            <w:rFonts w:ascii="Arial" w:hAnsi="Arial" w:cs="Arial"/>
            <w:color w:val="387496"/>
            <w:sz w:val="40"/>
            <w:szCs w:val="40"/>
          </w:rPr>
          <w:t>books</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"http://www.avislab.com/blog/tag/brushless/" \o "12 тем" </w:instrText>
        </w:r>
        <w:r>
          <w:rPr>
            <w:rFonts w:ascii="Arial" w:hAnsi="Arial" w:cs="Arial"/>
            <w:color w:val="000000"/>
            <w:sz w:val="14"/>
            <w:szCs w:val="14"/>
          </w:rPr>
          <w:fldChar w:fldCharType="separate"/>
        </w:r>
        <w:r>
          <w:rPr>
            <w:rStyle w:val="a5"/>
            <w:rFonts w:ascii="Arial" w:hAnsi="Arial" w:cs="Arial"/>
            <w:color w:val="387496"/>
            <w:sz w:val="33"/>
            <w:szCs w:val="33"/>
          </w:rPr>
          <w:t>Brushless</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"http://www.avislab.com/blog/tag/dc-dc/" \o "4 теми" </w:instrText>
        </w:r>
        <w:r>
          <w:rPr>
            <w:rFonts w:ascii="Arial" w:hAnsi="Arial" w:cs="Arial"/>
            <w:color w:val="000000"/>
            <w:sz w:val="14"/>
            <w:szCs w:val="14"/>
          </w:rPr>
          <w:fldChar w:fldCharType="separate"/>
        </w:r>
        <w:r>
          <w:rPr>
            <w:rStyle w:val="a5"/>
            <w:rFonts w:ascii="Arial" w:hAnsi="Arial" w:cs="Arial"/>
            <w:color w:val="387496"/>
          </w:rPr>
          <w:t>DC-DC</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"http://www.avislab.com/blog/tag/dht11/" \o "3 теми" </w:instrText>
        </w:r>
        <w:r>
          <w:rPr>
            <w:rFonts w:ascii="Arial" w:hAnsi="Arial" w:cs="Arial"/>
            <w:color w:val="000000"/>
            <w:sz w:val="14"/>
            <w:szCs w:val="14"/>
          </w:rPr>
          <w:fldChar w:fldCharType="separate"/>
        </w:r>
        <w:r>
          <w:rPr>
            <w:rStyle w:val="a5"/>
            <w:rFonts w:ascii="Arial" w:hAnsi="Arial" w:cs="Arial"/>
            <w:color w:val="387496"/>
            <w:sz w:val="22"/>
          </w:rPr>
          <w:t>DHT11</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"http://www.avislab.com/blog/tag/displays/" \o "5 тем" </w:instrText>
        </w:r>
        <w:r>
          <w:rPr>
            <w:rFonts w:ascii="Arial" w:hAnsi="Arial" w:cs="Arial"/>
            <w:color w:val="000000"/>
            <w:sz w:val="14"/>
            <w:szCs w:val="14"/>
          </w:rPr>
          <w:fldChar w:fldCharType="separate"/>
        </w:r>
        <w:r>
          <w:rPr>
            <w:rStyle w:val="a5"/>
            <w:rFonts w:ascii="Arial" w:hAnsi="Arial" w:cs="Arial"/>
            <w:color w:val="387496"/>
            <w:sz w:val="26"/>
            <w:szCs w:val="26"/>
          </w:rPr>
          <w:t>displays</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"http://www.avislab.com/blog/tag/eb-500/" \o "4 теми" </w:instrText>
        </w:r>
        <w:r>
          <w:rPr>
            <w:rFonts w:ascii="Arial" w:hAnsi="Arial" w:cs="Arial"/>
            <w:color w:val="000000"/>
            <w:sz w:val="14"/>
            <w:szCs w:val="14"/>
          </w:rPr>
          <w:fldChar w:fldCharType="separate"/>
        </w:r>
        <w:r>
          <w:rPr>
            <w:rStyle w:val="a5"/>
            <w:rFonts w:ascii="Arial" w:hAnsi="Arial" w:cs="Arial"/>
            <w:color w:val="387496"/>
          </w:rPr>
          <w:t>EB-500</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"http://www.avislab.com/blog/tag/ethernet/" \o "1 тема " </w:instrText>
        </w:r>
        <w:r>
          <w:rPr>
            <w:rFonts w:ascii="Arial" w:hAnsi="Arial" w:cs="Arial"/>
            <w:color w:val="000000"/>
            <w:sz w:val="14"/>
            <w:szCs w:val="14"/>
          </w:rPr>
          <w:fldChar w:fldCharType="separate"/>
        </w:r>
        <w:r>
          <w:rPr>
            <w:rStyle w:val="a5"/>
            <w:rFonts w:ascii="Arial" w:hAnsi="Arial" w:cs="Arial"/>
            <w:color w:val="387496"/>
            <w:sz w:val="16"/>
            <w:szCs w:val="16"/>
          </w:rPr>
          <w:t>Ethernet</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"http://www.avislab.com/blog/tag/gps/" \o "4 теми" </w:instrText>
        </w:r>
        <w:r>
          <w:rPr>
            <w:rFonts w:ascii="Arial" w:hAnsi="Arial" w:cs="Arial"/>
            <w:color w:val="000000"/>
            <w:sz w:val="14"/>
            <w:szCs w:val="14"/>
          </w:rPr>
          <w:fldChar w:fldCharType="separate"/>
        </w:r>
        <w:r>
          <w:rPr>
            <w:rStyle w:val="a5"/>
            <w:rFonts w:ascii="Arial" w:hAnsi="Arial" w:cs="Arial"/>
            <w:color w:val="387496"/>
          </w:rPr>
          <w:t>GPS</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"http://www.avislab.com/blog/tag/hih-4000/" \o "2 теми" </w:instrText>
        </w:r>
        <w:r>
          <w:rPr>
            <w:rFonts w:ascii="Arial" w:hAnsi="Arial" w:cs="Arial"/>
            <w:color w:val="000000"/>
            <w:sz w:val="14"/>
            <w:szCs w:val="14"/>
          </w:rPr>
          <w:fldChar w:fldCharType="separate"/>
        </w:r>
        <w:r>
          <w:rPr>
            <w:rStyle w:val="a5"/>
            <w:rFonts w:ascii="Arial" w:hAnsi="Arial" w:cs="Arial"/>
            <w:color w:val="387496"/>
            <w:szCs w:val="20"/>
          </w:rPr>
          <w:t>HIH-4000</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"http://www.avislab.com/blog/tag/i2c/" \o "2 теми" </w:instrText>
        </w:r>
        <w:r>
          <w:rPr>
            <w:rFonts w:ascii="Arial" w:hAnsi="Arial" w:cs="Arial"/>
            <w:color w:val="000000"/>
            <w:sz w:val="14"/>
            <w:szCs w:val="14"/>
          </w:rPr>
          <w:fldChar w:fldCharType="separate"/>
        </w:r>
        <w:r>
          <w:rPr>
            <w:rStyle w:val="a5"/>
            <w:rFonts w:ascii="Arial" w:hAnsi="Arial" w:cs="Arial"/>
            <w:color w:val="387496"/>
            <w:szCs w:val="20"/>
          </w:rPr>
          <w:t>I2C</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"http://www.avislab.com/blog/tag/lcd/" \o "5 тем" </w:instrText>
        </w:r>
        <w:r>
          <w:rPr>
            <w:rFonts w:ascii="Arial" w:hAnsi="Arial" w:cs="Arial"/>
            <w:color w:val="000000"/>
            <w:sz w:val="14"/>
            <w:szCs w:val="14"/>
          </w:rPr>
          <w:fldChar w:fldCharType="separate"/>
        </w:r>
        <w:r>
          <w:rPr>
            <w:rStyle w:val="a5"/>
            <w:rFonts w:ascii="Arial" w:hAnsi="Arial" w:cs="Arial"/>
            <w:color w:val="387496"/>
            <w:sz w:val="26"/>
            <w:szCs w:val="26"/>
          </w:rPr>
          <w:t>LCD</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"http://www.avislab.com/blog/tag/led/" \o "4 теми" </w:instrText>
        </w:r>
        <w:r>
          <w:rPr>
            <w:rFonts w:ascii="Arial" w:hAnsi="Arial" w:cs="Arial"/>
            <w:color w:val="000000"/>
            <w:sz w:val="14"/>
            <w:szCs w:val="14"/>
          </w:rPr>
          <w:fldChar w:fldCharType="separate"/>
        </w:r>
        <w:r>
          <w:rPr>
            <w:rStyle w:val="a5"/>
            <w:rFonts w:ascii="Arial" w:hAnsi="Arial" w:cs="Arial"/>
            <w:color w:val="387496"/>
          </w:rPr>
          <w:t>LED</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"http://www.avislab.com/blog/tag/max1674/" \o "1 тема " </w:instrText>
        </w:r>
        <w:r>
          <w:rPr>
            <w:rFonts w:ascii="Arial" w:hAnsi="Arial" w:cs="Arial"/>
            <w:color w:val="000000"/>
            <w:sz w:val="14"/>
            <w:szCs w:val="14"/>
          </w:rPr>
          <w:fldChar w:fldCharType="separate"/>
        </w:r>
        <w:r>
          <w:rPr>
            <w:rStyle w:val="a5"/>
            <w:rFonts w:ascii="Arial" w:hAnsi="Arial" w:cs="Arial"/>
            <w:color w:val="387496"/>
            <w:sz w:val="16"/>
            <w:szCs w:val="16"/>
          </w:rPr>
          <w:t>MAX1674</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"http://www.avislab.com/blog/tag/meteo/" \o "9 тем" </w:instrText>
        </w:r>
        <w:r>
          <w:rPr>
            <w:rFonts w:ascii="Arial" w:hAnsi="Arial" w:cs="Arial"/>
            <w:color w:val="000000"/>
            <w:sz w:val="14"/>
            <w:szCs w:val="14"/>
          </w:rPr>
          <w:fldChar w:fldCharType="separate"/>
        </w:r>
        <w:r>
          <w:rPr>
            <w:rStyle w:val="a5"/>
            <w:rFonts w:ascii="Arial" w:hAnsi="Arial" w:cs="Arial"/>
            <w:color w:val="387496"/>
            <w:sz w:val="30"/>
            <w:szCs w:val="30"/>
          </w:rPr>
          <w:t>meteo</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"http://www.avislab.com/blog/tag/motor/" \o "12 тем" </w:instrText>
        </w:r>
        <w:r>
          <w:rPr>
            <w:rFonts w:ascii="Arial" w:hAnsi="Arial" w:cs="Arial"/>
            <w:color w:val="000000"/>
            <w:sz w:val="14"/>
            <w:szCs w:val="14"/>
          </w:rPr>
          <w:fldChar w:fldCharType="separate"/>
        </w:r>
        <w:r>
          <w:rPr>
            <w:rStyle w:val="a5"/>
            <w:rFonts w:ascii="Arial" w:hAnsi="Arial" w:cs="Arial"/>
            <w:color w:val="387496"/>
            <w:sz w:val="33"/>
            <w:szCs w:val="33"/>
          </w:rPr>
          <w:t>motor</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"http://www.avislab.com/blog/tag/mpu-6050/" \o "2 теми" </w:instrText>
        </w:r>
        <w:r>
          <w:rPr>
            <w:rFonts w:ascii="Arial" w:hAnsi="Arial" w:cs="Arial"/>
            <w:color w:val="000000"/>
            <w:sz w:val="14"/>
            <w:szCs w:val="14"/>
          </w:rPr>
          <w:fldChar w:fldCharType="separate"/>
        </w:r>
        <w:r>
          <w:rPr>
            <w:rStyle w:val="a5"/>
            <w:rFonts w:ascii="Arial" w:hAnsi="Arial" w:cs="Arial"/>
            <w:color w:val="387496"/>
            <w:szCs w:val="20"/>
          </w:rPr>
          <w:t>MPU-6050</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"http://www.avislab.com/blog/tag/mpx4115a/" \o "2 теми" </w:instrText>
        </w:r>
        <w:r>
          <w:rPr>
            <w:rFonts w:ascii="Arial" w:hAnsi="Arial" w:cs="Arial"/>
            <w:color w:val="000000"/>
            <w:sz w:val="14"/>
            <w:szCs w:val="14"/>
          </w:rPr>
          <w:fldChar w:fldCharType="separate"/>
        </w:r>
        <w:r>
          <w:rPr>
            <w:rStyle w:val="a5"/>
            <w:rFonts w:ascii="Arial" w:hAnsi="Arial" w:cs="Arial"/>
            <w:color w:val="387496"/>
            <w:szCs w:val="20"/>
          </w:rPr>
          <w:t>MPX4115A</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"http://www.avislab.com/blog/tag/news-2/" \o "3 теми" </w:instrText>
        </w:r>
        <w:r>
          <w:rPr>
            <w:rFonts w:ascii="Arial" w:hAnsi="Arial" w:cs="Arial"/>
            <w:color w:val="000000"/>
            <w:sz w:val="14"/>
            <w:szCs w:val="14"/>
          </w:rPr>
          <w:fldChar w:fldCharType="separate"/>
        </w:r>
        <w:r>
          <w:rPr>
            <w:rStyle w:val="a5"/>
            <w:rFonts w:ascii="Arial" w:hAnsi="Arial" w:cs="Arial"/>
            <w:color w:val="387496"/>
            <w:sz w:val="22"/>
          </w:rPr>
          <w:t>news</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"http://www.avislab.com/blog/tag/piezo/" \o "2 теми" </w:instrText>
        </w:r>
        <w:r>
          <w:rPr>
            <w:rFonts w:ascii="Arial" w:hAnsi="Arial" w:cs="Arial"/>
            <w:color w:val="000000"/>
            <w:sz w:val="14"/>
            <w:szCs w:val="14"/>
          </w:rPr>
          <w:fldChar w:fldCharType="separate"/>
        </w:r>
        <w:r>
          <w:rPr>
            <w:rStyle w:val="a5"/>
            <w:rFonts w:ascii="Arial" w:hAnsi="Arial" w:cs="Arial"/>
            <w:color w:val="387496"/>
            <w:szCs w:val="20"/>
          </w:rPr>
          <w:t>Piezo</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"http://www.avislab.com/blog/tag/programmator/" \o "6 тем" </w:instrText>
        </w:r>
        <w:r>
          <w:rPr>
            <w:rFonts w:ascii="Arial" w:hAnsi="Arial" w:cs="Arial"/>
            <w:color w:val="000000"/>
            <w:sz w:val="14"/>
            <w:szCs w:val="14"/>
          </w:rPr>
          <w:fldChar w:fldCharType="separate"/>
        </w:r>
        <w:r>
          <w:rPr>
            <w:rStyle w:val="a5"/>
            <w:rFonts w:ascii="Arial" w:hAnsi="Arial" w:cs="Arial"/>
            <w:color w:val="387496"/>
            <w:sz w:val="27"/>
            <w:szCs w:val="27"/>
          </w:rPr>
          <w:t>programmator</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"http://www.avislab.com/blog/tag/purchase/" \o "3 теми" </w:instrText>
        </w:r>
        <w:r>
          <w:rPr>
            <w:rFonts w:ascii="Arial" w:hAnsi="Arial" w:cs="Arial"/>
            <w:color w:val="000000"/>
            <w:sz w:val="14"/>
            <w:szCs w:val="14"/>
          </w:rPr>
          <w:fldChar w:fldCharType="separate"/>
        </w:r>
        <w:r>
          <w:rPr>
            <w:rStyle w:val="a5"/>
            <w:rFonts w:ascii="Arial" w:hAnsi="Arial" w:cs="Arial"/>
            <w:color w:val="387496"/>
            <w:sz w:val="22"/>
          </w:rPr>
          <w:t>purchase</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"http://www.avislab.com/blog/tag/python/" \o "2 теми" </w:instrText>
        </w:r>
        <w:r>
          <w:rPr>
            <w:rFonts w:ascii="Arial" w:hAnsi="Arial" w:cs="Arial"/>
            <w:color w:val="000000"/>
            <w:sz w:val="14"/>
            <w:szCs w:val="14"/>
          </w:rPr>
          <w:fldChar w:fldCharType="separate"/>
        </w:r>
        <w:r>
          <w:rPr>
            <w:rStyle w:val="a5"/>
            <w:rFonts w:ascii="Arial" w:hAnsi="Arial" w:cs="Arial"/>
            <w:color w:val="387496"/>
            <w:szCs w:val="20"/>
          </w:rPr>
          <w:t>Python</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"http://www.avislab.com/blog/tag/raspberry/" \o "46 тем" </w:instrText>
        </w:r>
        <w:r>
          <w:rPr>
            <w:rFonts w:ascii="Arial" w:hAnsi="Arial" w:cs="Arial"/>
            <w:color w:val="000000"/>
            <w:sz w:val="14"/>
            <w:szCs w:val="14"/>
          </w:rPr>
          <w:fldChar w:fldCharType="separate"/>
        </w:r>
        <w:r>
          <w:rPr>
            <w:rStyle w:val="a5"/>
            <w:rFonts w:ascii="Arial" w:hAnsi="Arial" w:cs="Arial"/>
            <w:color w:val="387496"/>
            <w:sz w:val="44"/>
            <w:szCs w:val="44"/>
          </w:rPr>
          <w:t>Raspberry</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"http://www.avislab.com/blog/tag/rfid/" \o "4 теми" </w:instrText>
        </w:r>
        <w:r>
          <w:rPr>
            <w:rFonts w:ascii="Arial" w:hAnsi="Arial" w:cs="Arial"/>
            <w:color w:val="000000"/>
            <w:sz w:val="14"/>
            <w:szCs w:val="14"/>
          </w:rPr>
          <w:fldChar w:fldCharType="separate"/>
        </w:r>
        <w:r>
          <w:rPr>
            <w:rStyle w:val="a5"/>
            <w:rFonts w:ascii="Arial" w:hAnsi="Arial" w:cs="Arial"/>
            <w:color w:val="387496"/>
          </w:rPr>
          <w:t>RFID</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"http://www.avislab.com/blog/tag/rs-232/" \o "8 тем" </w:instrText>
        </w:r>
        <w:r>
          <w:rPr>
            <w:rFonts w:ascii="Arial" w:hAnsi="Arial" w:cs="Arial"/>
            <w:color w:val="000000"/>
            <w:sz w:val="14"/>
            <w:szCs w:val="14"/>
          </w:rPr>
          <w:fldChar w:fldCharType="separate"/>
        </w:r>
        <w:r>
          <w:rPr>
            <w:rStyle w:val="a5"/>
            <w:rFonts w:ascii="Arial" w:hAnsi="Arial" w:cs="Arial"/>
            <w:color w:val="387496"/>
            <w:sz w:val="29"/>
            <w:szCs w:val="29"/>
          </w:rPr>
          <w:t>RS-232</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"http://www.avislab.com/blog/tag/sensors/" \o "21 тема " </w:instrText>
        </w:r>
        <w:r>
          <w:rPr>
            <w:rFonts w:ascii="Arial" w:hAnsi="Arial" w:cs="Arial"/>
            <w:color w:val="000000"/>
            <w:sz w:val="14"/>
            <w:szCs w:val="14"/>
          </w:rPr>
          <w:fldChar w:fldCharType="separate"/>
        </w:r>
        <w:r>
          <w:rPr>
            <w:rStyle w:val="a5"/>
            <w:rFonts w:ascii="Arial" w:hAnsi="Arial" w:cs="Arial"/>
            <w:color w:val="387496"/>
            <w:sz w:val="37"/>
            <w:szCs w:val="37"/>
          </w:rPr>
          <w:t>sensors</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"http://www.avislab.com/blog/tag/servo/" \o "3 теми" </w:instrText>
        </w:r>
        <w:r>
          <w:rPr>
            <w:rFonts w:ascii="Arial" w:hAnsi="Arial" w:cs="Arial"/>
            <w:color w:val="000000"/>
            <w:sz w:val="14"/>
            <w:szCs w:val="14"/>
          </w:rPr>
          <w:fldChar w:fldCharType="separate"/>
        </w:r>
        <w:r>
          <w:rPr>
            <w:rStyle w:val="a5"/>
            <w:rFonts w:ascii="Arial" w:hAnsi="Arial" w:cs="Arial"/>
            <w:color w:val="387496"/>
            <w:sz w:val="22"/>
          </w:rPr>
          <w:t>servo</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"http://www.avislab.com/blog/tag/smd/" \o "8 тем" </w:instrText>
        </w:r>
        <w:r>
          <w:rPr>
            <w:rFonts w:ascii="Arial" w:hAnsi="Arial" w:cs="Arial"/>
            <w:color w:val="000000"/>
            <w:sz w:val="14"/>
            <w:szCs w:val="14"/>
          </w:rPr>
          <w:fldChar w:fldCharType="separate"/>
        </w:r>
        <w:r>
          <w:rPr>
            <w:rStyle w:val="a5"/>
            <w:rFonts w:ascii="Arial" w:hAnsi="Arial" w:cs="Arial"/>
            <w:color w:val="387496"/>
            <w:sz w:val="29"/>
            <w:szCs w:val="29"/>
          </w:rPr>
          <w:t>SMD</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"http://www.avislab.com/blog/tag/sms/" \o "2 теми" </w:instrText>
        </w:r>
        <w:r>
          <w:rPr>
            <w:rFonts w:ascii="Arial" w:hAnsi="Arial" w:cs="Arial"/>
            <w:color w:val="000000"/>
            <w:sz w:val="14"/>
            <w:szCs w:val="14"/>
          </w:rPr>
          <w:fldChar w:fldCharType="separate"/>
        </w:r>
        <w:r>
          <w:rPr>
            <w:rStyle w:val="a5"/>
            <w:rFonts w:ascii="Arial" w:hAnsi="Arial" w:cs="Arial"/>
            <w:color w:val="387496"/>
            <w:szCs w:val="20"/>
          </w:rPr>
          <w:t>SMS</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"http://www.avislab.com/blog/tag/solar/" \o "9 тем" </w:instrText>
        </w:r>
        <w:r>
          <w:rPr>
            <w:rFonts w:ascii="Arial" w:hAnsi="Arial" w:cs="Arial"/>
            <w:color w:val="000000"/>
            <w:sz w:val="14"/>
            <w:szCs w:val="14"/>
          </w:rPr>
          <w:fldChar w:fldCharType="separate"/>
        </w:r>
        <w:r>
          <w:rPr>
            <w:rStyle w:val="a5"/>
            <w:rFonts w:ascii="Arial" w:hAnsi="Arial" w:cs="Arial"/>
            <w:color w:val="387496"/>
            <w:sz w:val="30"/>
            <w:szCs w:val="30"/>
          </w:rPr>
          <w:t>solar</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"http://www.avislab.com/blog/tag/soldering/" \o "2 теми" </w:instrText>
        </w:r>
        <w:r>
          <w:rPr>
            <w:rFonts w:ascii="Arial" w:hAnsi="Arial" w:cs="Arial"/>
            <w:color w:val="000000"/>
            <w:sz w:val="14"/>
            <w:szCs w:val="14"/>
          </w:rPr>
          <w:fldChar w:fldCharType="separate"/>
        </w:r>
        <w:r>
          <w:rPr>
            <w:rStyle w:val="a5"/>
            <w:rFonts w:ascii="Arial" w:hAnsi="Arial" w:cs="Arial"/>
            <w:color w:val="387496"/>
            <w:szCs w:val="20"/>
          </w:rPr>
          <w:t>soldering</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"http://www.avislab.com/blog/tag/uart/" \o "2 теми" </w:instrText>
        </w:r>
        <w:r>
          <w:rPr>
            <w:rFonts w:ascii="Arial" w:hAnsi="Arial" w:cs="Arial"/>
            <w:color w:val="000000"/>
            <w:sz w:val="14"/>
            <w:szCs w:val="14"/>
          </w:rPr>
          <w:fldChar w:fldCharType="separate"/>
        </w:r>
        <w:r>
          <w:rPr>
            <w:rStyle w:val="a5"/>
            <w:rFonts w:ascii="Arial" w:hAnsi="Arial" w:cs="Arial"/>
            <w:color w:val="387496"/>
            <w:szCs w:val="20"/>
          </w:rPr>
          <w:t>UART</w:t>
        </w:r>
        <w:r>
          <w:rPr>
            <w:rFonts w:ascii="Arial" w:hAnsi="Arial" w:cs="Arial"/>
            <w:color w:val="000000"/>
            <w:sz w:val="14"/>
            <w:szCs w:val="14"/>
          </w:rPr>
          <w:fldChar w:fldCharType="end"/>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"http://www.avislab.com/blog/tag/usb/" \o "9 тем" </w:instrText>
        </w:r>
        <w:r>
          <w:rPr>
            <w:rFonts w:ascii="Arial" w:hAnsi="Arial" w:cs="Arial"/>
            <w:color w:val="000000"/>
            <w:sz w:val="14"/>
            <w:szCs w:val="14"/>
          </w:rPr>
          <w:fldChar w:fldCharType="separate"/>
        </w:r>
        <w:r>
          <w:rPr>
            <w:rStyle w:val="a5"/>
            <w:rFonts w:ascii="Arial" w:hAnsi="Arial" w:cs="Arial"/>
            <w:color w:val="387496"/>
            <w:sz w:val="30"/>
            <w:szCs w:val="30"/>
          </w:rPr>
          <w:t>USB</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"http://www.avislab.com/blog/tag/vario/" \o "8 тем" </w:instrText>
        </w:r>
        <w:r>
          <w:rPr>
            <w:rFonts w:ascii="Arial" w:hAnsi="Arial" w:cs="Arial"/>
            <w:color w:val="000000"/>
            <w:sz w:val="14"/>
            <w:szCs w:val="14"/>
          </w:rPr>
          <w:fldChar w:fldCharType="separate"/>
        </w:r>
        <w:r>
          <w:rPr>
            <w:rStyle w:val="a5"/>
            <w:rFonts w:ascii="Arial" w:hAnsi="Arial" w:cs="Arial"/>
            <w:color w:val="387496"/>
            <w:sz w:val="29"/>
            <w:szCs w:val="29"/>
          </w:rPr>
          <w:t>vario</w:t>
        </w:r>
        <w:r>
          <w:rPr>
            <w:rFonts w:ascii="Arial" w:hAnsi="Arial" w:cs="Arial"/>
            <w:color w:val="000000"/>
            <w:sz w:val="14"/>
            <w:szCs w:val="14"/>
          </w:rPr>
          <w:fldChar w:fldCharType="end"/>
        </w:r>
        <w:r>
          <w:rPr>
            <w:rStyle w:val="apple-converted-space"/>
            <w:rFonts w:ascii="Arial" w:hAnsi="Arial" w:cs="Arial"/>
            <w:color w:val="000000"/>
            <w:sz w:val="14"/>
            <w:szCs w:val="14"/>
          </w:rPr>
          <w:t> </w:t>
        </w:r>
        <w:r>
          <w:rPr>
            <w:rFonts w:ascii="Arial" w:hAnsi="Arial" w:cs="Arial"/>
            <w:color w:val="000000"/>
            <w:sz w:val="14"/>
            <w:szCs w:val="14"/>
          </w:rPr>
          <w:fldChar w:fldCharType="begin"/>
        </w:r>
        <w:r>
          <w:rPr>
            <w:rFonts w:ascii="Arial" w:hAnsi="Arial" w:cs="Arial"/>
            <w:color w:val="000000"/>
            <w:sz w:val="14"/>
            <w:szCs w:val="14"/>
          </w:rPr>
          <w:instrText xml:space="preserve"> HYPERLINK "http://www.avislab.com/blog/tag/wifi/" \o "4 теми" </w:instrText>
        </w:r>
        <w:r>
          <w:rPr>
            <w:rFonts w:ascii="Arial" w:hAnsi="Arial" w:cs="Arial"/>
            <w:color w:val="000000"/>
            <w:sz w:val="14"/>
            <w:szCs w:val="14"/>
          </w:rPr>
          <w:fldChar w:fldCharType="separate"/>
        </w:r>
        <w:r>
          <w:rPr>
            <w:rStyle w:val="a5"/>
            <w:rFonts w:ascii="Arial" w:hAnsi="Arial" w:cs="Arial"/>
            <w:color w:val="387496"/>
          </w:rPr>
          <w:t>WiFi</w:t>
        </w:r>
        <w:r>
          <w:rPr>
            <w:rFonts w:ascii="Arial" w:hAnsi="Arial" w:cs="Arial"/>
            <w:color w:val="000000"/>
            <w:sz w:val="14"/>
            <w:szCs w:val="14"/>
          </w:rPr>
          <w:fldChar w:fldCharType="end"/>
        </w:r>
      </w:ins>
    </w:p>
    <w:p w:rsidR="00611613" w:rsidRDefault="00611613" w:rsidP="00611613">
      <w:pPr>
        <w:pStyle w:val="a7"/>
        <w:shd w:val="clear" w:color="auto" w:fill="FFFFFF"/>
        <w:spacing w:before="0" w:beforeAutospacing="0" w:after="0" w:afterAutospacing="0"/>
        <w:jc w:val="center"/>
        <w:rPr>
          <w:ins w:id="157" w:author="Unknown"/>
          <w:rFonts w:ascii="Arial" w:hAnsi="Arial" w:cs="Arial"/>
          <w:color w:val="0F1419"/>
          <w:sz w:val="14"/>
          <w:szCs w:val="14"/>
        </w:rPr>
      </w:pPr>
      <w:ins w:id="158" w:author="Unknown">
        <w:r>
          <w:rPr>
            <w:rFonts w:ascii="Arial" w:hAnsi="Arial" w:cs="Arial"/>
            <w:color w:val="0F1419"/>
            <w:sz w:val="14"/>
            <w:szCs w:val="14"/>
          </w:rPr>
          <w:t>© 2011-2015 Андрій Корягін, Кременчук, Україна</w:t>
        </w:r>
      </w:ins>
    </w:p>
    <w:p w:rsidR="00611613" w:rsidRDefault="00611613" w:rsidP="00611613">
      <w:pPr>
        <w:pStyle w:val="art-page-footer"/>
        <w:shd w:val="clear" w:color="auto" w:fill="F5F7F9"/>
        <w:spacing w:before="0" w:beforeAutospacing="0" w:after="0" w:afterAutospacing="0"/>
        <w:rPr>
          <w:ins w:id="159" w:author="Unknown"/>
          <w:rFonts w:ascii="Arial" w:hAnsi="Arial" w:cs="Arial"/>
          <w:color w:val="3F5469"/>
          <w:sz w:val="11"/>
          <w:szCs w:val="11"/>
        </w:rPr>
      </w:pPr>
      <w:ins w:id="160" w:author="Unknown">
        <w:r>
          <w:rPr>
            <w:rFonts w:ascii="Arial" w:hAnsi="Arial" w:cs="Arial"/>
            <w:color w:val="3F5469"/>
            <w:sz w:val="11"/>
            <w:szCs w:val="11"/>
          </w:rPr>
          <w:t>Powered by</w:t>
        </w:r>
        <w:r>
          <w:rPr>
            <w:rStyle w:val="apple-converted-space"/>
            <w:rFonts w:ascii="Arial" w:hAnsi="Arial" w:cs="Arial"/>
            <w:color w:val="3F5469"/>
            <w:sz w:val="11"/>
            <w:szCs w:val="11"/>
          </w:rPr>
          <w:t> </w:t>
        </w:r>
        <w:r>
          <w:rPr>
            <w:rFonts w:ascii="Arial" w:hAnsi="Arial" w:cs="Arial"/>
            <w:color w:val="3F5469"/>
            <w:sz w:val="11"/>
            <w:szCs w:val="11"/>
          </w:rPr>
          <w:fldChar w:fldCharType="begin"/>
        </w:r>
        <w:r>
          <w:rPr>
            <w:rFonts w:ascii="Arial" w:hAnsi="Arial" w:cs="Arial"/>
            <w:color w:val="3F5469"/>
            <w:sz w:val="11"/>
            <w:szCs w:val="11"/>
          </w:rPr>
          <w:instrText xml:space="preserve"> HYPERLINK "http://wordpress.org/" \t "_blank" </w:instrText>
        </w:r>
        <w:r>
          <w:rPr>
            <w:rFonts w:ascii="Arial" w:hAnsi="Arial" w:cs="Arial"/>
            <w:color w:val="3F5469"/>
            <w:sz w:val="11"/>
            <w:szCs w:val="11"/>
          </w:rPr>
          <w:fldChar w:fldCharType="separate"/>
        </w:r>
        <w:r>
          <w:rPr>
            <w:rStyle w:val="a5"/>
            <w:rFonts w:ascii="Arial" w:hAnsi="Arial" w:cs="Arial"/>
            <w:color w:val="3E81A8"/>
            <w:sz w:val="11"/>
            <w:szCs w:val="11"/>
          </w:rPr>
          <w:t>WordPress</w:t>
        </w:r>
        <w:r>
          <w:rPr>
            <w:rFonts w:ascii="Arial" w:hAnsi="Arial" w:cs="Arial"/>
            <w:color w:val="3F5469"/>
            <w:sz w:val="11"/>
            <w:szCs w:val="11"/>
          </w:rPr>
          <w:fldChar w:fldCharType="end"/>
        </w:r>
        <w:r>
          <w:rPr>
            <w:rStyle w:val="apple-converted-space"/>
            <w:rFonts w:ascii="Arial" w:hAnsi="Arial" w:cs="Arial"/>
            <w:color w:val="3F5469"/>
            <w:sz w:val="11"/>
            <w:szCs w:val="11"/>
          </w:rPr>
          <w:t> </w:t>
        </w:r>
        <w:r>
          <w:rPr>
            <w:rFonts w:ascii="Arial" w:hAnsi="Arial" w:cs="Arial"/>
            <w:color w:val="3F5469"/>
            <w:sz w:val="11"/>
            <w:szCs w:val="11"/>
          </w:rPr>
          <w:t>and</w:t>
        </w:r>
        <w:r>
          <w:rPr>
            <w:rStyle w:val="apple-converted-space"/>
            <w:rFonts w:ascii="Arial" w:hAnsi="Arial" w:cs="Arial"/>
            <w:color w:val="3F5469"/>
            <w:sz w:val="11"/>
            <w:szCs w:val="11"/>
          </w:rPr>
          <w:t> </w:t>
        </w:r>
        <w:r>
          <w:rPr>
            <w:rFonts w:ascii="Arial" w:hAnsi="Arial" w:cs="Arial"/>
            <w:color w:val="3F5469"/>
            <w:sz w:val="11"/>
            <w:szCs w:val="11"/>
          </w:rPr>
          <w:fldChar w:fldCharType="begin"/>
        </w:r>
        <w:r>
          <w:rPr>
            <w:rFonts w:ascii="Arial" w:hAnsi="Arial" w:cs="Arial"/>
            <w:color w:val="3F5469"/>
            <w:sz w:val="11"/>
            <w:szCs w:val="11"/>
          </w:rPr>
          <w:instrText xml:space="preserve"> HYPERLINK "http://www.artisteer.com/?p=wordpress_themes" \t "_blank" </w:instrText>
        </w:r>
        <w:r>
          <w:rPr>
            <w:rFonts w:ascii="Arial" w:hAnsi="Arial" w:cs="Arial"/>
            <w:color w:val="3F5469"/>
            <w:sz w:val="11"/>
            <w:szCs w:val="11"/>
          </w:rPr>
          <w:fldChar w:fldCharType="separate"/>
        </w:r>
        <w:r>
          <w:rPr>
            <w:rStyle w:val="a5"/>
            <w:rFonts w:ascii="Arial" w:hAnsi="Arial" w:cs="Arial"/>
            <w:color w:val="3E81A8"/>
            <w:sz w:val="11"/>
            <w:szCs w:val="11"/>
          </w:rPr>
          <w:t>WordPress Theme</w:t>
        </w:r>
        <w:r>
          <w:rPr>
            <w:rFonts w:ascii="Arial" w:hAnsi="Arial" w:cs="Arial"/>
            <w:color w:val="3F5469"/>
            <w:sz w:val="11"/>
            <w:szCs w:val="11"/>
          </w:rPr>
          <w:fldChar w:fldCharType="end"/>
        </w:r>
        <w:r>
          <w:rPr>
            <w:rStyle w:val="apple-converted-space"/>
            <w:rFonts w:ascii="Arial" w:hAnsi="Arial" w:cs="Arial"/>
            <w:color w:val="3F5469"/>
            <w:sz w:val="11"/>
            <w:szCs w:val="11"/>
          </w:rPr>
          <w:t> </w:t>
        </w:r>
        <w:r>
          <w:rPr>
            <w:rFonts w:ascii="Arial" w:hAnsi="Arial" w:cs="Arial"/>
            <w:color w:val="3F5469"/>
            <w:sz w:val="11"/>
            <w:szCs w:val="11"/>
          </w:rPr>
          <w:t>created with Artisteer.</w:t>
        </w:r>
      </w:ins>
    </w:p>
    <w:p w:rsidR="00611613" w:rsidRDefault="00611613"/>
    <w:sectPr w:rsidR="00611613" w:rsidSect="00611613">
      <w:pgSz w:w="11906" w:h="16838"/>
      <w:pgMar w:top="720" w:right="720" w:bottom="720" w:left="72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613" w:rsidRDefault="00611613" w:rsidP="00611613">
      <w:r>
        <w:separator/>
      </w:r>
    </w:p>
  </w:endnote>
  <w:endnote w:type="continuationSeparator" w:id="1">
    <w:p w:rsidR="00611613" w:rsidRDefault="00611613" w:rsidP="0061161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굴림체">
    <w:panose1 w:val="020B0609000101010101"/>
    <w:charset w:val="81"/>
    <w:family w:val="modern"/>
    <w:pitch w:val="fixed"/>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613" w:rsidRDefault="00611613" w:rsidP="00611613">
      <w:r>
        <w:separator/>
      </w:r>
    </w:p>
  </w:footnote>
  <w:footnote w:type="continuationSeparator" w:id="1">
    <w:p w:rsidR="00611613" w:rsidRDefault="00611613" w:rsidP="0061161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B06CA"/>
    <w:multiLevelType w:val="multilevel"/>
    <w:tmpl w:val="56464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862ED"/>
    <w:multiLevelType w:val="multilevel"/>
    <w:tmpl w:val="D8D8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F755AC3"/>
    <w:multiLevelType w:val="multilevel"/>
    <w:tmpl w:val="7610C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5F7D84"/>
    <w:multiLevelType w:val="multilevel"/>
    <w:tmpl w:val="1C0A1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802CAB"/>
    <w:multiLevelType w:val="multilevel"/>
    <w:tmpl w:val="D3807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F957E2"/>
    <w:multiLevelType w:val="multilevel"/>
    <w:tmpl w:val="9B7A3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211AFE"/>
    <w:multiLevelType w:val="multilevel"/>
    <w:tmpl w:val="91F28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9A10D22"/>
    <w:multiLevelType w:val="multilevel"/>
    <w:tmpl w:val="E446D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7"/>
  </w:num>
  <w:num w:numId="4">
    <w:abstractNumId w:val="5"/>
  </w:num>
  <w:num w:numId="5">
    <w:abstractNumId w:val="2"/>
  </w:num>
  <w:num w:numId="6">
    <w:abstractNumId w:val="1"/>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800"/>
  <w:drawingGridHorizontalSpacing w:val="100"/>
  <w:displayHorizontalDrawingGridEvery w:val="0"/>
  <w:displayVerticalDrawingGridEvery w:val="2"/>
  <w:noPunctuationKerning/>
  <w:characterSpacingControl w:val="doNotCompress"/>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611613"/>
    <w:rsid w:val="000F188B"/>
    <w:rsid w:val="0061161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jc w:val="both"/>
    </w:pPr>
  </w:style>
  <w:style w:type="paragraph" w:styleId="1">
    <w:name w:val="heading 1"/>
    <w:basedOn w:val="a"/>
    <w:link w:val="1Char"/>
    <w:uiPriority w:val="9"/>
    <w:qFormat/>
    <w:rsid w:val="00611613"/>
    <w:pPr>
      <w:widowControl/>
      <w:wordWrap/>
      <w:autoSpaceDE/>
      <w:autoSpaceDN/>
      <w:spacing w:before="100" w:beforeAutospacing="1" w:after="100" w:afterAutospacing="1"/>
      <w:jc w:val="left"/>
      <w:outlineLvl w:val="0"/>
    </w:pPr>
    <w:rPr>
      <w:rFonts w:ascii="굴림" w:eastAsia="굴림" w:hAnsi="굴림" w:cs="굴림"/>
      <w:b/>
      <w:bCs/>
      <w:kern w:val="36"/>
      <w:sz w:val="48"/>
      <w:szCs w:val="48"/>
    </w:rPr>
  </w:style>
  <w:style w:type="paragraph" w:styleId="2">
    <w:name w:val="heading 2"/>
    <w:basedOn w:val="a"/>
    <w:link w:val="2Char"/>
    <w:uiPriority w:val="9"/>
    <w:qFormat/>
    <w:rsid w:val="00611613"/>
    <w:pPr>
      <w:widowControl/>
      <w:wordWrap/>
      <w:autoSpaceDE/>
      <w:autoSpaceDN/>
      <w:spacing w:before="100" w:beforeAutospacing="1" w:after="100" w:afterAutospacing="1"/>
      <w:jc w:val="left"/>
      <w:outlineLvl w:val="1"/>
    </w:pPr>
    <w:rPr>
      <w:rFonts w:ascii="굴림" w:eastAsia="굴림" w:hAnsi="굴림" w:cs="굴림"/>
      <w:b/>
      <w:bCs/>
      <w:kern w:val="0"/>
      <w:sz w:val="36"/>
      <w:szCs w:val="36"/>
    </w:rPr>
  </w:style>
  <w:style w:type="paragraph" w:styleId="4">
    <w:name w:val="heading 4"/>
    <w:basedOn w:val="a"/>
    <w:link w:val="4Char"/>
    <w:uiPriority w:val="9"/>
    <w:qFormat/>
    <w:rsid w:val="00611613"/>
    <w:pPr>
      <w:widowControl/>
      <w:wordWrap/>
      <w:autoSpaceDE/>
      <w:autoSpaceDN/>
      <w:spacing w:before="100" w:beforeAutospacing="1" w:after="100" w:afterAutospacing="1"/>
      <w:jc w:val="left"/>
      <w:outlineLvl w:val="3"/>
    </w:pPr>
    <w:rPr>
      <w:rFonts w:ascii="굴림" w:eastAsia="굴림" w:hAnsi="굴림" w:cs="굴림"/>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11613"/>
    <w:pPr>
      <w:tabs>
        <w:tab w:val="center" w:pos="4513"/>
        <w:tab w:val="right" w:pos="9026"/>
      </w:tabs>
      <w:snapToGrid w:val="0"/>
    </w:pPr>
  </w:style>
  <w:style w:type="character" w:customStyle="1" w:styleId="Char">
    <w:name w:val="머리글 Char"/>
    <w:basedOn w:val="a0"/>
    <w:link w:val="a3"/>
    <w:uiPriority w:val="99"/>
    <w:semiHidden/>
    <w:rsid w:val="00611613"/>
  </w:style>
  <w:style w:type="paragraph" w:styleId="a4">
    <w:name w:val="footer"/>
    <w:basedOn w:val="a"/>
    <w:link w:val="Char0"/>
    <w:uiPriority w:val="99"/>
    <w:semiHidden/>
    <w:unhideWhenUsed/>
    <w:rsid w:val="00611613"/>
    <w:pPr>
      <w:tabs>
        <w:tab w:val="center" w:pos="4513"/>
        <w:tab w:val="right" w:pos="9026"/>
      </w:tabs>
      <w:snapToGrid w:val="0"/>
    </w:pPr>
  </w:style>
  <w:style w:type="character" w:customStyle="1" w:styleId="Char0">
    <w:name w:val="바닥글 Char"/>
    <w:basedOn w:val="a0"/>
    <w:link w:val="a4"/>
    <w:uiPriority w:val="99"/>
    <w:semiHidden/>
    <w:rsid w:val="00611613"/>
  </w:style>
  <w:style w:type="character" w:styleId="a5">
    <w:name w:val="Hyperlink"/>
    <w:basedOn w:val="a0"/>
    <w:uiPriority w:val="99"/>
    <w:unhideWhenUsed/>
    <w:rsid w:val="00611613"/>
    <w:rPr>
      <w:color w:val="0000FF" w:themeColor="hyperlink"/>
      <w:u w:val="single"/>
    </w:rPr>
  </w:style>
  <w:style w:type="character" w:customStyle="1" w:styleId="1Char">
    <w:name w:val="제목 1 Char"/>
    <w:basedOn w:val="a0"/>
    <w:link w:val="1"/>
    <w:uiPriority w:val="9"/>
    <w:rsid w:val="00611613"/>
    <w:rPr>
      <w:rFonts w:ascii="굴림" w:eastAsia="굴림" w:hAnsi="굴림" w:cs="굴림"/>
      <w:b/>
      <w:bCs/>
      <w:kern w:val="36"/>
      <w:sz w:val="48"/>
      <w:szCs w:val="48"/>
    </w:rPr>
  </w:style>
  <w:style w:type="character" w:customStyle="1" w:styleId="2Char">
    <w:name w:val="제목 2 Char"/>
    <w:basedOn w:val="a0"/>
    <w:link w:val="2"/>
    <w:uiPriority w:val="9"/>
    <w:rsid w:val="00611613"/>
    <w:rPr>
      <w:rFonts w:ascii="굴림" w:eastAsia="굴림" w:hAnsi="굴림" w:cs="굴림"/>
      <w:b/>
      <w:bCs/>
      <w:kern w:val="0"/>
      <w:sz w:val="36"/>
      <w:szCs w:val="36"/>
    </w:rPr>
  </w:style>
  <w:style w:type="character" w:customStyle="1" w:styleId="4Char">
    <w:name w:val="제목 4 Char"/>
    <w:basedOn w:val="a0"/>
    <w:link w:val="4"/>
    <w:uiPriority w:val="9"/>
    <w:rsid w:val="00611613"/>
    <w:rPr>
      <w:rFonts w:ascii="굴림" w:eastAsia="굴림" w:hAnsi="굴림" w:cs="굴림"/>
      <w:b/>
      <w:bCs/>
      <w:kern w:val="0"/>
      <w:sz w:val="24"/>
      <w:szCs w:val="24"/>
    </w:rPr>
  </w:style>
  <w:style w:type="character" w:styleId="a6">
    <w:name w:val="FollowedHyperlink"/>
    <w:basedOn w:val="a0"/>
    <w:uiPriority w:val="99"/>
    <w:semiHidden/>
    <w:unhideWhenUsed/>
    <w:rsid w:val="00611613"/>
    <w:rPr>
      <w:color w:val="800080"/>
      <w:u w:val="single"/>
    </w:rPr>
  </w:style>
  <w:style w:type="paragraph" w:styleId="z-">
    <w:name w:val="HTML Top of Form"/>
    <w:basedOn w:val="a"/>
    <w:next w:val="a"/>
    <w:link w:val="z-Char"/>
    <w:hidden/>
    <w:uiPriority w:val="99"/>
    <w:semiHidden/>
    <w:unhideWhenUsed/>
    <w:rsid w:val="00611613"/>
    <w:pPr>
      <w:widowControl/>
      <w:pBdr>
        <w:bottom w:val="single" w:sz="6" w:space="1" w:color="auto"/>
      </w:pBdr>
      <w:wordWrap/>
      <w:autoSpaceDE/>
      <w:autoSpaceDN/>
      <w:jc w:val="center"/>
    </w:pPr>
    <w:rPr>
      <w:rFonts w:ascii="Arial" w:eastAsia="굴림" w:hAnsi="Arial" w:cs="Arial"/>
      <w:vanish/>
      <w:kern w:val="0"/>
      <w:sz w:val="16"/>
      <w:szCs w:val="16"/>
    </w:rPr>
  </w:style>
  <w:style w:type="character" w:customStyle="1" w:styleId="z-Char">
    <w:name w:val="z-양식의 맨 위 Char"/>
    <w:basedOn w:val="a0"/>
    <w:link w:val="z-"/>
    <w:uiPriority w:val="99"/>
    <w:semiHidden/>
    <w:rsid w:val="00611613"/>
    <w:rPr>
      <w:rFonts w:ascii="Arial" w:eastAsia="굴림" w:hAnsi="Arial" w:cs="Arial"/>
      <w:vanish/>
      <w:kern w:val="0"/>
      <w:sz w:val="16"/>
      <w:szCs w:val="16"/>
    </w:rPr>
  </w:style>
  <w:style w:type="paragraph" w:styleId="z-0">
    <w:name w:val="HTML Bottom of Form"/>
    <w:basedOn w:val="a"/>
    <w:next w:val="a"/>
    <w:link w:val="z-Char0"/>
    <w:hidden/>
    <w:uiPriority w:val="99"/>
    <w:semiHidden/>
    <w:unhideWhenUsed/>
    <w:rsid w:val="00611613"/>
    <w:pPr>
      <w:widowControl/>
      <w:pBdr>
        <w:top w:val="single" w:sz="6" w:space="1" w:color="auto"/>
      </w:pBdr>
      <w:wordWrap/>
      <w:autoSpaceDE/>
      <w:autoSpaceDN/>
      <w:jc w:val="center"/>
    </w:pPr>
    <w:rPr>
      <w:rFonts w:ascii="Arial" w:eastAsia="굴림" w:hAnsi="Arial" w:cs="Arial"/>
      <w:vanish/>
      <w:kern w:val="0"/>
      <w:sz w:val="16"/>
      <w:szCs w:val="16"/>
    </w:rPr>
  </w:style>
  <w:style w:type="character" w:customStyle="1" w:styleId="z-Char0">
    <w:name w:val="z-양식의 맨 아래 Char"/>
    <w:basedOn w:val="a0"/>
    <w:link w:val="z-0"/>
    <w:uiPriority w:val="99"/>
    <w:semiHidden/>
    <w:rsid w:val="00611613"/>
    <w:rPr>
      <w:rFonts w:ascii="Arial" w:eastAsia="굴림" w:hAnsi="Arial" w:cs="Arial"/>
      <w:vanish/>
      <w:kern w:val="0"/>
      <w:sz w:val="16"/>
      <w:szCs w:val="16"/>
    </w:rPr>
  </w:style>
  <w:style w:type="character" w:customStyle="1" w:styleId="apple-converted-space">
    <w:name w:val="apple-converted-space"/>
    <w:basedOn w:val="a0"/>
    <w:rsid w:val="00611613"/>
  </w:style>
  <w:style w:type="character" w:customStyle="1" w:styleId="art-postdateicon">
    <w:name w:val="art-postdateicon"/>
    <w:basedOn w:val="a0"/>
    <w:rsid w:val="00611613"/>
  </w:style>
  <w:style w:type="character" w:customStyle="1" w:styleId="date">
    <w:name w:val="date"/>
    <w:basedOn w:val="a0"/>
    <w:rsid w:val="00611613"/>
  </w:style>
  <w:style w:type="character" w:customStyle="1" w:styleId="entry-date">
    <w:name w:val="entry-date"/>
    <w:basedOn w:val="a0"/>
    <w:rsid w:val="00611613"/>
  </w:style>
  <w:style w:type="character" w:customStyle="1" w:styleId="wpsr-btn">
    <w:name w:val="wpsr-btn"/>
    <w:basedOn w:val="a0"/>
    <w:rsid w:val="00611613"/>
  </w:style>
  <w:style w:type="paragraph" w:styleId="a7">
    <w:name w:val="Normal (Web)"/>
    <w:basedOn w:val="a"/>
    <w:uiPriority w:val="99"/>
    <w:semiHidden/>
    <w:unhideWhenUsed/>
    <w:rsid w:val="00611613"/>
    <w:pPr>
      <w:widowControl/>
      <w:wordWrap/>
      <w:autoSpaceDE/>
      <w:autoSpaceDN/>
      <w:spacing w:before="100" w:beforeAutospacing="1" w:after="100" w:afterAutospacing="1"/>
      <w:jc w:val="left"/>
    </w:pPr>
    <w:rPr>
      <w:rFonts w:ascii="굴림" w:eastAsia="굴림" w:hAnsi="굴림" w:cs="굴림"/>
      <w:kern w:val="0"/>
      <w:sz w:val="24"/>
      <w:szCs w:val="24"/>
    </w:rPr>
  </w:style>
  <w:style w:type="character" w:styleId="a8">
    <w:name w:val="Strong"/>
    <w:basedOn w:val="a0"/>
    <w:uiPriority w:val="22"/>
    <w:qFormat/>
    <w:rsid w:val="00611613"/>
    <w:rPr>
      <w:b/>
      <w:bCs/>
    </w:rPr>
  </w:style>
  <w:style w:type="character" w:styleId="HTML">
    <w:name w:val="HTML Code"/>
    <w:basedOn w:val="a0"/>
    <w:uiPriority w:val="99"/>
    <w:semiHidden/>
    <w:unhideWhenUsed/>
    <w:rsid w:val="00611613"/>
    <w:rPr>
      <w:rFonts w:ascii="굴림체" w:eastAsia="굴림체" w:hAnsi="굴림체" w:cs="굴림체"/>
      <w:sz w:val="24"/>
      <w:szCs w:val="24"/>
    </w:rPr>
  </w:style>
  <w:style w:type="character" w:customStyle="1" w:styleId="art-postcategoryicon">
    <w:name w:val="art-postcategoryicon"/>
    <w:basedOn w:val="a0"/>
    <w:rsid w:val="00611613"/>
  </w:style>
  <w:style w:type="character" w:customStyle="1" w:styleId="categories">
    <w:name w:val="categories"/>
    <w:basedOn w:val="a0"/>
    <w:rsid w:val="00611613"/>
  </w:style>
  <w:style w:type="character" w:styleId="a9">
    <w:name w:val="Emphasis"/>
    <w:basedOn w:val="a0"/>
    <w:uiPriority w:val="20"/>
    <w:qFormat/>
    <w:rsid w:val="00611613"/>
    <w:rPr>
      <w:i/>
      <w:iCs/>
    </w:rPr>
  </w:style>
  <w:style w:type="character" w:styleId="HTML0">
    <w:name w:val="HTML Cite"/>
    <w:basedOn w:val="a0"/>
    <w:uiPriority w:val="99"/>
    <w:semiHidden/>
    <w:unhideWhenUsed/>
    <w:rsid w:val="00611613"/>
    <w:rPr>
      <w:i/>
      <w:iCs/>
    </w:rPr>
  </w:style>
  <w:style w:type="character" w:customStyle="1" w:styleId="says">
    <w:name w:val="says"/>
    <w:basedOn w:val="a0"/>
    <w:rsid w:val="00611613"/>
  </w:style>
  <w:style w:type="character" w:customStyle="1" w:styleId="comment-author-link">
    <w:name w:val="comment-author-link"/>
    <w:basedOn w:val="a0"/>
    <w:rsid w:val="00611613"/>
  </w:style>
  <w:style w:type="paragraph" w:customStyle="1" w:styleId="art-page-footer">
    <w:name w:val="art-page-footer"/>
    <w:basedOn w:val="a"/>
    <w:rsid w:val="00611613"/>
    <w:pPr>
      <w:widowControl/>
      <w:wordWrap/>
      <w:autoSpaceDE/>
      <w:autoSpaceDN/>
      <w:spacing w:before="100" w:beforeAutospacing="1" w:after="100" w:afterAutospacing="1"/>
      <w:jc w:val="left"/>
    </w:pPr>
    <w:rPr>
      <w:rFonts w:ascii="굴림" w:eastAsia="굴림" w:hAnsi="굴림" w:cs="굴림"/>
      <w:kern w:val="0"/>
      <w:sz w:val="24"/>
      <w:szCs w:val="24"/>
    </w:rPr>
  </w:style>
  <w:style w:type="paragraph" w:styleId="aa">
    <w:name w:val="Balloon Text"/>
    <w:basedOn w:val="a"/>
    <w:link w:val="Char1"/>
    <w:uiPriority w:val="99"/>
    <w:semiHidden/>
    <w:unhideWhenUsed/>
    <w:rsid w:val="00611613"/>
    <w:rPr>
      <w:rFonts w:asciiTheme="majorHAnsi" w:eastAsiaTheme="majorEastAsia" w:hAnsiTheme="majorHAnsi" w:cstheme="majorBidi"/>
      <w:sz w:val="18"/>
      <w:szCs w:val="18"/>
    </w:rPr>
  </w:style>
  <w:style w:type="character" w:customStyle="1" w:styleId="Char1">
    <w:name w:val="풍선 도움말 텍스트 Char"/>
    <w:basedOn w:val="a0"/>
    <w:link w:val="aa"/>
    <w:uiPriority w:val="99"/>
    <w:semiHidden/>
    <w:rsid w:val="00611613"/>
    <w:rPr>
      <w:rFonts w:asciiTheme="majorHAnsi" w:eastAsiaTheme="majorEastAsia" w:hAnsiTheme="majorHAnsi" w:cstheme="majorBidi"/>
      <w:sz w:val="18"/>
      <w:szCs w:val="18"/>
    </w:rPr>
  </w:style>
  <w:style w:type="table" w:styleId="ab">
    <w:name w:val="Table Grid"/>
    <w:basedOn w:val="a1"/>
    <w:uiPriority w:val="59"/>
    <w:rsid w:val="000F188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66285810">
      <w:bodyDiv w:val="1"/>
      <w:marLeft w:val="0"/>
      <w:marRight w:val="0"/>
      <w:marTop w:val="0"/>
      <w:marBottom w:val="0"/>
      <w:divBdr>
        <w:top w:val="none" w:sz="0" w:space="0" w:color="auto"/>
        <w:left w:val="none" w:sz="0" w:space="0" w:color="auto"/>
        <w:bottom w:val="none" w:sz="0" w:space="0" w:color="auto"/>
        <w:right w:val="none" w:sz="0" w:space="0" w:color="auto"/>
      </w:divBdr>
      <w:divsChild>
        <w:div w:id="987779263">
          <w:marLeft w:val="0"/>
          <w:marRight w:val="0"/>
          <w:marTop w:val="0"/>
          <w:marBottom w:val="0"/>
          <w:divBdr>
            <w:top w:val="none" w:sz="0" w:space="0" w:color="auto"/>
            <w:left w:val="none" w:sz="0" w:space="0" w:color="auto"/>
            <w:bottom w:val="none" w:sz="0" w:space="0" w:color="auto"/>
            <w:right w:val="none" w:sz="0" w:space="0" w:color="auto"/>
          </w:divBdr>
          <w:divsChild>
            <w:div w:id="836582189">
              <w:marLeft w:val="0"/>
              <w:marRight w:val="0"/>
              <w:marTop w:val="0"/>
              <w:marBottom w:val="0"/>
              <w:divBdr>
                <w:top w:val="none" w:sz="0" w:space="0" w:color="auto"/>
                <w:left w:val="single" w:sz="4" w:space="0" w:color="8099B3"/>
                <w:bottom w:val="single" w:sz="4" w:space="0" w:color="8099B3"/>
                <w:right w:val="single" w:sz="4" w:space="0" w:color="8099B3"/>
              </w:divBdr>
              <w:divsChild>
                <w:div w:id="857354580">
                  <w:marLeft w:val="0"/>
                  <w:marRight w:val="0"/>
                  <w:marTop w:val="0"/>
                  <w:marBottom w:val="0"/>
                  <w:divBdr>
                    <w:top w:val="none" w:sz="0" w:space="0" w:color="auto"/>
                    <w:left w:val="none" w:sz="0" w:space="0" w:color="auto"/>
                    <w:bottom w:val="none" w:sz="0" w:space="0" w:color="auto"/>
                    <w:right w:val="none" w:sz="0" w:space="0" w:color="auto"/>
                  </w:divBdr>
                  <w:divsChild>
                    <w:div w:id="1902862966">
                      <w:marLeft w:val="0"/>
                      <w:marRight w:val="0"/>
                      <w:marTop w:val="0"/>
                      <w:marBottom w:val="0"/>
                      <w:divBdr>
                        <w:top w:val="none" w:sz="0" w:space="0" w:color="auto"/>
                        <w:left w:val="none" w:sz="0" w:space="0" w:color="auto"/>
                        <w:bottom w:val="none" w:sz="0" w:space="0" w:color="auto"/>
                        <w:right w:val="none" w:sz="0" w:space="0" w:color="auto"/>
                      </w:divBdr>
                    </w:div>
                    <w:div w:id="1890649286">
                      <w:marLeft w:val="0"/>
                      <w:marRight w:val="0"/>
                      <w:marTop w:val="0"/>
                      <w:marBottom w:val="0"/>
                      <w:divBdr>
                        <w:top w:val="none" w:sz="0" w:space="0" w:color="auto"/>
                        <w:left w:val="none" w:sz="0" w:space="0" w:color="auto"/>
                        <w:bottom w:val="none" w:sz="0" w:space="0" w:color="auto"/>
                        <w:right w:val="none" w:sz="0" w:space="0" w:color="auto"/>
                      </w:divBdr>
                    </w:div>
                  </w:divsChild>
                </w:div>
                <w:div w:id="16736959">
                  <w:marLeft w:val="0"/>
                  <w:marRight w:val="0"/>
                  <w:marTop w:val="0"/>
                  <w:marBottom w:val="0"/>
                  <w:divBdr>
                    <w:top w:val="none" w:sz="0" w:space="0" w:color="auto"/>
                    <w:left w:val="none" w:sz="0" w:space="0" w:color="auto"/>
                    <w:bottom w:val="none" w:sz="0" w:space="0" w:color="auto"/>
                    <w:right w:val="none" w:sz="0" w:space="0" w:color="auto"/>
                  </w:divBdr>
                </w:div>
                <w:div w:id="198473730">
                  <w:marLeft w:val="0"/>
                  <w:marRight w:val="0"/>
                  <w:marTop w:val="0"/>
                  <w:marBottom w:val="0"/>
                  <w:divBdr>
                    <w:top w:val="none" w:sz="0" w:space="0" w:color="auto"/>
                    <w:left w:val="none" w:sz="0" w:space="0" w:color="auto"/>
                    <w:bottom w:val="none" w:sz="0" w:space="0" w:color="auto"/>
                    <w:right w:val="none" w:sz="0" w:space="0" w:color="auto"/>
                  </w:divBdr>
                  <w:divsChild>
                    <w:div w:id="1872524416">
                      <w:marLeft w:val="0"/>
                      <w:marRight w:val="0"/>
                      <w:marTop w:val="0"/>
                      <w:marBottom w:val="0"/>
                      <w:divBdr>
                        <w:top w:val="none" w:sz="0" w:space="0" w:color="auto"/>
                        <w:left w:val="none" w:sz="0" w:space="0" w:color="auto"/>
                        <w:bottom w:val="none" w:sz="0" w:space="0" w:color="auto"/>
                        <w:right w:val="none" w:sz="0" w:space="0" w:color="auto"/>
                      </w:divBdr>
                      <w:divsChild>
                        <w:div w:id="1315640184">
                          <w:marLeft w:val="0"/>
                          <w:marRight w:val="0"/>
                          <w:marTop w:val="0"/>
                          <w:marBottom w:val="0"/>
                          <w:divBdr>
                            <w:top w:val="none" w:sz="0" w:space="0" w:color="auto"/>
                            <w:left w:val="none" w:sz="0" w:space="0" w:color="auto"/>
                            <w:bottom w:val="none" w:sz="0" w:space="0" w:color="auto"/>
                            <w:right w:val="none" w:sz="0" w:space="0" w:color="auto"/>
                          </w:divBdr>
                          <w:divsChild>
                            <w:div w:id="1906989738">
                              <w:marLeft w:val="0"/>
                              <w:marRight w:val="0"/>
                              <w:marTop w:val="0"/>
                              <w:marBottom w:val="0"/>
                              <w:divBdr>
                                <w:top w:val="none" w:sz="0" w:space="0" w:color="auto"/>
                                <w:left w:val="none" w:sz="0" w:space="0" w:color="auto"/>
                                <w:bottom w:val="none" w:sz="0" w:space="0" w:color="auto"/>
                                <w:right w:val="none" w:sz="0" w:space="0" w:color="auto"/>
                              </w:divBdr>
                              <w:divsChild>
                                <w:div w:id="1433478515">
                                  <w:marLeft w:val="0"/>
                                  <w:marRight w:val="0"/>
                                  <w:marTop w:val="0"/>
                                  <w:marBottom w:val="0"/>
                                  <w:divBdr>
                                    <w:top w:val="none" w:sz="0" w:space="0" w:color="auto"/>
                                    <w:left w:val="none" w:sz="0" w:space="0" w:color="auto"/>
                                    <w:bottom w:val="none" w:sz="0" w:space="0" w:color="auto"/>
                                    <w:right w:val="none" w:sz="0" w:space="0" w:color="auto"/>
                                  </w:divBdr>
                                </w:div>
                                <w:div w:id="1173960246">
                                  <w:marLeft w:val="0"/>
                                  <w:marRight w:val="0"/>
                                  <w:marTop w:val="0"/>
                                  <w:marBottom w:val="0"/>
                                  <w:divBdr>
                                    <w:top w:val="none" w:sz="0" w:space="0" w:color="auto"/>
                                    <w:left w:val="none" w:sz="0" w:space="0" w:color="auto"/>
                                    <w:bottom w:val="none" w:sz="0" w:space="0" w:color="auto"/>
                                    <w:right w:val="none" w:sz="0" w:space="0" w:color="auto"/>
                                  </w:divBdr>
                                </w:div>
                                <w:div w:id="1024864334">
                                  <w:marLeft w:val="0"/>
                                  <w:marRight w:val="0"/>
                                  <w:marTop w:val="0"/>
                                  <w:marBottom w:val="54"/>
                                  <w:divBdr>
                                    <w:top w:val="none" w:sz="0" w:space="0" w:color="auto"/>
                                    <w:left w:val="none" w:sz="0" w:space="0" w:color="auto"/>
                                    <w:bottom w:val="single" w:sz="4" w:space="1" w:color="B2C2D1"/>
                                    <w:right w:val="none" w:sz="0" w:space="0" w:color="auto"/>
                                  </w:divBdr>
                                </w:div>
                                <w:div w:id="1671253442">
                                  <w:marLeft w:val="0"/>
                                  <w:marRight w:val="0"/>
                                  <w:marTop w:val="0"/>
                                  <w:marBottom w:val="0"/>
                                  <w:divBdr>
                                    <w:top w:val="none" w:sz="0" w:space="0" w:color="auto"/>
                                    <w:left w:val="none" w:sz="0" w:space="0" w:color="auto"/>
                                    <w:bottom w:val="none" w:sz="0" w:space="0" w:color="auto"/>
                                    <w:right w:val="none" w:sz="0" w:space="0" w:color="auto"/>
                                  </w:divBdr>
                                  <w:divsChild>
                                    <w:div w:id="898173395">
                                      <w:marLeft w:val="0"/>
                                      <w:marRight w:val="0"/>
                                      <w:marTop w:val="0"/>
                                      <w:marBottom w:val="107"/>
                                      <w:divBdr>
                                        <w:top w:val="none" w:sz="0" w:space="0" w:color="auto"/>
                                        <w:left w:val="none" w:sz="0" w:space="0" w:color="auto"/>
                                        <w:bottom w:val="none" w:sz="0" w:space="0" w:color="auto"/>
                                        <w:right w:val="none" w:sz="0" w:space="0" w:color="auto"/>
                                      </w:divBdr>
                                    </w:div>
                                  </w:divsChild>
                                </w:div>
                                <w:div w:id="1682119610">
                                  <w:marLeft w:val="0"/>
                                  <w:marRight w:val="0"/>
                                  <w:marTop w:val="0"/>
                                  <w:marBottom w:val="0"/>
                                  <w:divBdr>
                                    <w:top w:val="none" w:sz="0" w:space="0" w:color="auto"/>
                                    <w:left w:val="none" w:sz="0" w:space="0" w:color="auto"/>
                                    <w:bottom w:val="none" w:sz="0" w:space="0" w:color="auto"/>
                                    <w:right w:val="none" w:sz="0" w:space="0" w:color="auto"/>
                                  </w:divBdr>
                                  <w:divsChild>
                                    <w:div w:id="1800370537">
                                      <w:marLeft w:val="0"/>
                                      <w:marRight w:val="0"/>
                                      <w:marTop w:val="0"/>
                                      <w:marBottom w:val="0"/>
                                      <w:divBdr>
                                        <w:top w:val="none" w:sz="0" w:space="0" w:color="auto"/>
                                        <w:left w:val="none" w:sz="0" w:space="0" w:color="auto"/>
                                        <w:bottom w:val="none" w:sz="0" w:space="0" w:color="auto"/>
                                        <w:right w:val="none" w:sz="0" w:space="0" w:color="auto"/>
                                      </w:divBdr>
                                      <w:divsChild>
                                        <w:div w:id="900946338">
                                          <w:marLeft w:val="0"/>
                                          <w:marRight w:val="0"/>
                                          <w:marTop w:val="0"/>
                                          <w:marBottom w:val="0"/>
                                          <w:divBdr>
                                            <w:top w:val="none" w:sz="0" w:space="0" w:color="auto"/>
                                            <w:left w:val="none" w:sz="0" w:space="0" w:color="auto"/>
                                            <w:bottom w:val="none" w:sz="0" w:space="0" w:color="auto"/>
                                            <w:right w:val="none" w:sz="0" w:space="0" w:color="auto"/>
                                          </w:divBdr>
                                        </w:div>
                                        <w:div w:id="1509904399">
                                          <w:marLeft w:val="0"/>
                                          <w:marRight w:val="0"/>
                                          <w:marTop w:val="0"/>
                                          <w:marBottom w:val="0"/>
                                          <w:divBdr>
                                            <w:top w:val="none" w:sz="0" w:space="0" w:color="auto"/>
                                            <w:left w:val="none" w:sz="0" w:space="0" w:color="auto"/>
                                            <w:bottom w:val="none" w:sz="0" w:space="0" w:color="auto"/>
                                            <w:right w:val="none" w:sz="0" w:space="0" w:color="auto"/>
                                          </w:divBdr>
                                          <w:divsChild>
                                            <w:div w:id="9581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11835">
                                  <w:marLeft w:val="0"/>
                                  <w:marRight w:val="0"/>
                                  <w:marTop w:val="0"/>
                                  <w:marBottom w:val="0"/>
                                  <w:divBdr>
                                    <w:top w:val="none" w:sz="0" w:space="0" w:color="auto"/>
                                    <w:left w:val="none" w:sz="0" w:space="0" w:color="auto"/>
                                    <w:bottom w:val="none" w:sz="0" w:space="0" w:color="auto"/>
                                    <w:right w:val="none" w:sz="0" w:space="0" w:color="auto"/>
                                  </w:divBdr>
                                  <w:divsChild>
                                    <w:div w:id="462894097">
                                      <w:marLeft w:val="0"/>
                                      <w:marRight w:val="0"/>
                                      <w:marTop w:val="0"/>
                                      <w:marBottom w:val="0"/>
                                      <w:divBdr>
                                        <w:top w:val="none" w:sz="0" w:space="0" w:color="auto"/>
                                        <w:left w:val="none" w:sz="0" w:space="0" w:color="auto"/>
                                        <w:bottom w:val="none" w:sz="0" w:space="0" w:color="auto"/>
                                        <w:right w:val="none" w:sz="0" w:space="0" w:color="auto"/>
                                      </w:divBdr>
                                      <w:divsChild>
                                        <w:div w:id="1210149871">
                                          <w:marLeft w:val="0"/>
                                          <w:marRight w:val="0"/>
                                          <w:marTop w:val="0"/>
                                          <w:marBottom w:val="0"/>
                                          <w:divBdr>
                                            <w:top w:val="none" w:sz="0" w:space="0" w:color="auto"/>
                                            <w:left w:val="none" w:sz="0" w:space="0" w:color="auto"/>
                                            <w:bottom w:val="none" w:sz="0" w:space="0" w:color="auto"/>
                                            <w:right w:val="none" w:sz="0" w:space="0" w:color="auto"/>
                                          </w:divBdr>
                                        </w:div>
                                        <w:div w:id="1480271833">
                                          <w:marLeft w:val="0"/>
                                          <w:marRight w:val="0"/>
                                          <w:marTop w:val="0"/>
                                          <w:marBottom w:val="0"/>
                                          <w:divBdr>
                                            <w:top w:val="none" w:sz="0" w:space="0" w:color="auto"/>
                                            <w:left w:val="none" w:sz="0" w:space="0" w:color="auto"/>
                                            <w:bottom w:val="none" w:sz="0" w:space="0" w:color="auto"/>
                                            <w:right w:val="none" w:sz="0" w:space="0" w:color="auto"/>
                                          </w:divBdr>
                                        </w:div>
                                        <w:div w:id="1449156558">
                                          <w:marLeft w:val="0"/>
                                          <w:marRight w:val="0"/>
                                          <w:marTop w:val="0"/>
                                          <w:marBottom w:val="0"/>
                                          <w:divBdr>
                                            <w:top w:val="none" w:sz="0" w:space="0" w:color="auto"/>
                                            <w:left w:val="none" w:sz="0" w:space="0" w:color="auto"/>
                                            <w:bottom w:val="none" w:sz="0" w:space="0" w:color="auto"/>
                                            <w:right w:val="none" w:sz="0" w:space="0" w:color="auto"/>
                                          </w:divBdr>
                                        </w:div>
                                        <w:div w:id="105732514">
                                          <w:marLeft w:val="0"/>
                                          <w:marRight w:val="0"/>
                                          <w:marTop w:val="0"/>
                                          <w:marBottom w:val="0"/>
                                          <w:divBdr>
                                            <w:top w:val="none" w:sz="0" w:space="0" w:color="auto"/>
                                            <w:left w:val="none" w:sz="0" w:space="0" w:color="auto"/>
                                            <w:bottom w:val="none" w:sz="0" w:space="0" w:color="auto"/>
                                            <w:right w:val="none" w:sz="0" w:space="0" w:color="auto"/>
                                          </w:divBdr>
                                        </w:div>
                                        <w:div w:id="1269702374">
                                          <w:marLeft w:val="0"/>
                                          <w:marRight w:val="0"/>
                                          <w:marTop w:val="0"/>
                                          <w:marBottom w:val="0"/>
                                          <w:divBdr>
                                            <w:top w:val="none" w:sz="0" w:space="0" w:color="auto"/>
                                            <w:left w:val="none" w:sz="0" w:space="0" w:color="auto"/>
                                            <w:bottom w:val="none" w:sz="0" w:space="0" w:color="auto"/>
                                            <w:right w:val="none" w:sz="0" w:space="0" w:color="auto"/>
                                          </w:divBdr>
                                        </w:div>
                                        <w:div w:id="1660186737">
                                          <w:marLeft w:val="0"/>
                                          <w:marRight w:val="0"/>
                                          <w:marTop w:val="0"/>
                                          <w:marBottom w:val="0"/>
                                          <w:divBdr>
                                            <w:top w:val="none" w:sz="0" w:space="0" w:color="auto"/>
                                            <w:left w:val="none" w:sz="0" w:space="0" w:color="auto"/>
                                            <w:bottom w:val="none" w:sz="0" w:space="0" w:color="auto"/>
                                            <w:right w:val="none" w:sz="0" w:space="0" w:color="auto"/>
                                          </w:divBdr>
                                        </w:div>
                                        <w:div w:id="1139809813">
                                          <w:marLeft w:val="0"/>
                                          <w:marRight w:val="0"/>
                                          <w:marTop w:val="0"/>
                                          <w:marBottom w:val="0"/>
                                          <w:divBdr>
                                            <w:top w:val="none" w:sz="0" w:space="0" w:color="auto"/>
                                            <w:left w:val="none" w:sz="0" w:space="0" w:color="auto"/>
                                            <w:bottom w:val="none" w:sz="0" w:space="0" w:color="auto"/>
                                            <w:right w:val="none" w:sz="0" w:space="0" w:color="auto"/>
                                          </w:divBdr>
                                        </w:div>
                                        <w:div w:id="201555753">
                                          <w:marLeft w:val="0"/>
                                          <w:marRight w:val="0"/>
                                          <w:marTop w:val="0"/>
                                          <w:marBottom w:val="0"/>
                                          <w:divBdr>
                                            <w:top w:val="none" w:sz="0" w:space="0" w:color="auto"/>
                                            <w:left w:val="none" w:sz="0" w:space="0" w:color="auto"/>
                                            <w:bottom w:val="none" w:sz="0" w:space="0" w:color="auto"/>
                                            <w:right w:val="none" w:sz="0" w:space="0" w:color="auto"/>
                                          </w:divBdr>
                                        </w:div>
                                        <w:div w:id="2086104971">
                                          <w:marLeft w:val="0"/>
                                          <w:marRight w:val="0"/>
                                          <w:marTop w:val="0"/>
                                          <w:marBottom w:val="0"/>
                                          <w:divBdr>
                                            <w:top w:val="none" w:sz="0" w:space="0" w:color="auto"/>
                                            <w:left w:val="none" w:sz="0" w:space="0" w:color="auto"/>
                                            <w:bottom w:val="none" w:sz="0" w:space="0" w:color="auto"/>
                                            <w:right w:val="none" w:sz="0" w:space="0" w:color="auto"/>
                                          </w:divBdr>
                                        </w:div>
                                        <w:div w:id="1414357802">
                                          <w:marLeft w:val="0"/>
                                          <w:marRight w:val="0"/>
                                          <w:marTop w:val="0"/>
                                          <w:marBottom w:val="0"/>
                                          <w:divBdr>
                                            <w:top w:val="none" w:sz="0" w:space="0" w:color="auto"/>
                                            <w:left w:val="none" w:sz="0" w:space="0" w:color="auto"/>
                                            <w:bottom w:val="none" w:sz="0" w:space="0" w:color="auto"/>
                                            <w:right w:val="none" w:sz="0" w:space="0" w:color="auto"/>
                                          </w:divBdr>
                                        </w:div>
                                        <w:div w:id="1789742805">
                                          <w:marLeft w:val="0"/>
                                          <w:marRight w:val="0"/>
                                          <w:marTop w:val="0"/>
                                          <w:marBottom w:val="0"/>
                                          <w:divBdr>
                                            <w:top w:val="none" w:sz="0" w:space="0" w:color="auto"/>
                                            <w:left w:val="none" w:sz="0" w:space="0" w:color="auto"/>
                                            <w:bottom w:val="none" w:sz="0" w:space="0" w:color="auto"/>
                                            <w:right w:val="none" w:sz="0" w:space="0" w:color="auto"/>
                                          </w:divBdr>
                                        </w:div>
                                        <w:div w:id="1731154907">
                                          <w:marLeft w:val="0"/>
                                          <w:marRight w:val="0"/>
                                          <w:marTop w:val="0"/>
                                          <w:marBottom w:val="0"/>
                                          <w:divBdr>
                                            <w:top w:val="none" w:sz="0" w:space="0" w:color="auto"/>
                                            <w:left w:val="none" w:sz="0" w:space="0" w:color="auto"/>
                                            <w:bottom w:val="none" w:sz="0" w:space="0" w:color="auto"/>
                                            <w:right w:val="none" w:sz="0" w:space="0" w:color="auto"/>
                                          </w:divBdr>
                                        </w:div>
                                        <w:div w:id="213470419">
                                          <w:marLeft w:val="0"/>
                                          <w:marRight w:val="0"/>
                                          <w:marTop w:val="0"/>
                                          <w:marBottom w:val="0"/>
                                          <w:divBdr>
                                            <w:top w:val="none" w:sz="0" w:space="0" w:color="auto"/>
                                            <w:left w:val="none" w:sz="0" w:space="0" w:color="auto"/>
                                            <w:bottom w:val="none" w:sz="0" w:space="0" w:color="auto"/>
                                            <w:right w:val="none" w:sz="0" w:space="0" w:color="auto"/>
                                          </w:divBdr>
                                        </w:div>
                                        <w:div w:id="1362128318">
                                          <w:marLeft w:val="0"/>
                                          <w:marRight w:val="0"/>
                                          <w:marTop w:val="0"/>
                                          <w:marBottom w:val="0"/>
                                          <w:divBdr>
                                            <w:top w:val="none" w:sz="0" w:space="0" w:color="auto"/>
                                            <w:left w:val="none" w:sz="0" w:space="0" w:color="auto"/>
                                            <w:bottom w:val="none" w:sz="0" w:space="0" w:color="auto"/>
                                            <w:right w:val="none" w:sz="0" w:space="0" w:color="auto"/>
                                          </w:divBdr>
                                        </w:div>
                                        <w:div w:id="683822884">
                                          <w:marLeft w:val="0"/>
                                          <w:marRight w:val="0"/>
                                          <w:marTop w:val="0"/>
                                          <w:marBottom w:val="0"/>
                                          <w:divBdr>
                                            <w:top w:val="none" w:sz="0" w:space="0" w:color="auto"/>
                                            <w:left w:val="none" w:sz="0" w:space="0" w:color="auto"/>
                                            <w:bottom w:val="none" w:sz="0" w:space="0" w:color="auto"/>
                                            <w:right w:val="none" w:sz="0" w:space="0" w:color="auto"/>
                                          </w:divBdr>
                                        </w:div>
                                        <w:div w:id="736125434">
                                          <w:marLeft w:val="0"/>
                                          <w:marRight w:val="0"/>
                                          <w:marTop w:val="0"/>
                                          <w:marBottom w:val="0"/>
                                          <w:divBdr>
                                            <w:top w:val="none" w:sz="0" w:space="0" w:color="auto"/>
                                            <w:left w:val="none" w:sz="0" w:space="0" w:color="auto"/>
                                            <w:bottom w:val="none" w:sz="0" w:space="0" w:color="auto"/>
                                            <w:right w:val="none" w:sz="0" w:space="0" w:color="auto"/>
                                          </w:divBdr>
                                        </w:div>
                                        <w:div w:id="1578400294">
                                          <w:marLeft w:val="0"/>
                                          <w:marRight w:val="0"/>
                                          <w:marTop w:val="0"/>
                                          <w:marBottom w:val="0"/>
                                          <w:divBdr>
                                            <w:top w:val="none" w:sz="0" w:space="0" w:color="auto"/>
                                            <w:left w:val="none" w:sz="0" w:space="0" w:color="auto"/>
                                            <w:bottom w:val="none" w:sz="0" w:space="0" w:color="auto"/>
                                            <w:right w:val="none" w:sz="0" w:space="0" w:color="auto"/>
                                          </w:divBdr>
                                        </w:div>
                                        <w:div w:id="573124889">
                                          <w:marLeft w:val="0"/>
                                          <w:marRight w:val="0"/>
                                          <w:marTop w:val="0"/>
                                          <w:marBottom w:val="0"/>
                                          <w:divBdr>
                                            <w:top w:val="none" w:sz="0" w:space="0" w:color="auto"/>
                                            <w:left w:val="none" w:sz="0" w:space="0" w:color="auto"/>
                                            <w:bottom w:val="none" w:sz="0" w:space="0" w:color="auto"/>
                                            <w:right w:val="none" w:sz="0" w:space="0" w:color="auto"/>
                                          </w:divBdr>
                                        </w:div>
                                        <w:div w:id="343672593">
                                          <w:marLeft w:val="0"/>
                                          <w:marRight w:val="0"/>
                                          <w:marTop w:val="0"/>
                                          <w:marBottom w:val="0"/>
                                          <w:divBdr>
                                            <w:top w:val="none" w:sz="0" w:space="0" w:color="auto"/>
                                            <w:left w:val="none" w:sz="0" w:space="0" w:color="auto"/>
                                            <w:bottom w:val="none" w:sz="0" w:space="0" w:color="auto"/>
                                            <w:right w:val="none" w:sz="0" w:space="0" w:color="auto"/>
                                          </w:divBdr>
                                          <w:divsChild>
                                            <w:div w:id="337850544">
                                              <w:marLeft w:val="0"/>
                                              <w:marRight w:val="0"/>
                                              <w:marTop w:val="0"/>
                                              <w:marBottom w:val="0"/>
                                              <w:divBdr>
                                                <w:top w:val="none" w:sz="0" w:space="0" w:color="auto"/>
                                                <w:left w:val="none" w:sz="0" w:space="0" w:color="auto"/>
                                                <w:bottom w:val="none" w:sz="0" w:space="0" w:color="auto"/>
                                                <w:right w:val="none" w:sz="0" w:space="0" w:color="auto"/>
                                              </w:divBdr>
                                            </w:div>
                                            <w:div w:id="1731725699">
                                              <w:marLeft w:val="0"/>
                                              <w:marRight w:val="0"/>
                                              <w:marTop w:val="0"/>
                                              <w:marBottom w:val="0"/>
                                              <w:divBdr>
                                                <w:top w:val="none" w:sz="0" w:space="0" w:color="auto"/>
                                                <w:left w:val="none" w:sz="0" w:space="0" w:color="auto"/>
                                                <w:bottom w:val="none" w:sz="0" w:space="0" w:color="auto"/>
                                                <w:right w:val="none" w:sz="0" w:space="0" w:color="auto"/>
                                              </w:divBdr>
                                            </w:div>
                                            <w:div w:id="1643000544">
                                              <w:marLeft w:val="0"/>
                                              <w:marRight w:val="0"/>
                                              <w:marTop w:val="0"/>
                                              <w:marBottom w:val="0"/>
                                              <w:divBdr>
                                                <w:top w:val="none" w:sz="0" w:space="0" w:color="auto"/>
                                                <w:left w:val="none" w:sz="0" w:space="0" w:color="auto"/>
                                                <w:bottom w:val="none" w:sz="0" w:space="0" w:color="auto"/>
                                                <w:right w:val="none" w:sz="0" w:space="0" w:color="auto"/>
                                              </w:divBdr>
                                            </w:div>
                                            <w:div w:id="1573464270">
                                              <w:marLeft w:val="0"/>
                                              <w:marRight w:val="0"/>
                                              <w:marTop w:val="0"/>
                                              <w:marBottom w:val="0"/>
                                              <w:divBdr>
                                                <w:top w:val="none" w:sz="0" w:space="0" w:color="auto"/>
                                                <w:left w:val="none" w:sz="0" w:space="0" w:color="auto"/>
                                                <w:bottom w:val="none" w:sz="0" w:space="0" w:color="auto"/>
                                                <w:right w:val="none" w:sz="0" w:space="0" w:color="auto"/>
                                              </w:divBdr>
                                            </w:div>
                                            <w:div w:id="41293321">
                                              <w:marLeft w:val="0"/>
                                              <w:marRight w:val="0"/>
                                              <w:marTop w:val="0"/>
                                              <w:marBottom w:val="0"/>
                                              <w:divBdr>
                                                <w:top w:val="none" w:sz="0" w:space="0" w:color="auto"/>
                                                <w:left w:val="none" w:sz="0" w:space="0" w:color="auto"/>
                                                <w:bottom w:val="none" w:sz="0" w:space="0" w:color="auto"/>
                                                <w:right w:val="none" w:sz="0" w:space="0" w:color="auto"/>
                                              </w:divBdr>
                                            </w:div>
                                            <w:div w:id="1725761794">
                                              <w:marLeft w:val="0"/>
                                              <w:marRight w:val="0"/>
                                              <w:marTop w:val="0"/>
                                              <w:marBottom w:val="0"/>
                                              <w:divBdr>
                                                <w:top w:val="none" w:sz="0" w:space="0" w:color="auto"/>
                                                <w:left w:val="none" w:sz="0" w:space="0" w:color="auto"/>
                                                <w:bottom w:val="none" w:sz="0" w:space="0" w:color="auto"/>
                                                <w:right w:val="none" w:sz="0" w:space="0" w:color="auto"/>
                                              </w:divBdr>
                                            </w:div>
                                            <w:div w:id="408498680">
                                              <w:marLeft w:val="0"/>
                                              <w:marRight w:val="0"/>
                                              <w:marTop w:val="0"/>
                                              <w:marBottom w:val="0"/>
                                              <w:divBdr>
                                                <w:top w:val="none" w:sz="0" w:space="0" w:color="auto"/>
                                                <w:left w:val="none" w:sz="0" w:space="0" w:color="auto"/>
                                                <w:bottom w:val="none" w:sz="0" w:space="0" w:color="auto"/>
                                                <w:right w:val="none" w:sz="0" w:space="0" w:color="auto"/>
                                              </w:divBdr>
                                            </w:div>
                                            <w:div w:id="2086341757">
                                              <w:marLeft w:val="0"/>
                                              <w:marRight w:val="0"/>
                                              <w:marTop w:val="0"/>
                                              <w:marBottom w:val="0"/>
                                              <w:divBdr>
                                                <w:top w:val="none" w:sz="0" w:space="0" w:color="auto"/>
                                                <w:left w:val="none" w:sz="0" w:space="0" w:color="auto"/>
                                                <w:bottom w:val="none" w:sz="0" w:space="0" w:color="auto"/>
                                                <w:right w:val="none" w:sz="0" w:space="0" w:color="auto"/>
                                              </w:divBdr>
                                            </w:div>
                                            <w:div w:id="349991691">
                                              <w:marLeft w:val="0"/>
                                              <w:marRight w:val="0"/>
                                              <w:marTop w:val="0"/>
                                              <w:marBottom w:val="0"/>
                                              <w:divBdr>
                                                <w:top w:val="none" w:sz="0" w:space="0" w:color="auto"/>
                                                <w:left w:val="none" w:sz="0" w:space="0" w:color="auto"/>
                                                <w:bottom w:val="none" w:sz="0" w:space="0" w:color="auto"/>
                                                <w:right w:val="none" w:sz="0" w:space="0" w:color="auto"/>
                                              </w:divBdr>
                                            </w:div>
                                            <w:div w:id="419720906">
                                              <w:marLeft w:val="0"/>
                                              <w:marRight w:val="0"/>
                                              <w:marTop w:val="0"/>
                                              <w:marBottom w:val="0"/>
                                              <w:divBdr>
                                                <w:top w:val="none" w:sz="0" w:space="0" w:color="auto"/>
                                                <w:left w:val="none" w:sz="0" w:space="0" w:color="auto"/>
                                                <w:bottom w:val="none" w:sz="0" w:space="0" w:color="auto"/>
                                                <w:right w:val="none" w:sz="0" w:space="0" w:color="auto"/>
                                              </w:divBdr>
                                            </w:div>
                                            <w:div w:id="1747410762">
                                              <w:marLeft w:val="0"/>
                                              <w:marRight w:val="0"/>
                                              <w:marTop w:val="0"/>
                                              <w:marBottom w:val="0"/>
                                              <w:divBdr>
                                                <w:top w:val="none" w:sz="0" w:space="0" w:color="auto"/>
                                                <w:left w:val="none" w:sz="0" w:space="0" w:color="auto"/>
                                                <w:bottom w:val="none" w:sz="0" w:space="0" w:color="auto"/>
                                                <w:right w:val="none" w:sz="0" w:space="0" w:color="auto"/>
                                              </w:divBdr>
                                            </w:div>
                                            <w:div w:id="1049109169">
                                              <w:marLeft w:val="0"/>
                                              <w:marRight w:val="0"/>
                                              <w:marTop w:val="0"/>
                                              <w:marBottom w:val="0"/>
                                              <w:divBdr>
                                                <w:top w:val="none" w:sz="0" w:space="0" w:color="auto"/>
                                                <w:left w:val="none" w:sz="0" w:space="0" w:color="auto"/>
                                                <w:bottom w:val="none" w:sz="0" w:space="0" w:color="auto"/>
                                                <w:right w:val="none" w:sz="0" w:space="0" w:color="auto"/>
                                              </w:divBdr>
                                            </w:div>
                                            <w:div w:id="1758676505">
                                              <w:marLeft w:val="0"/>
                                              <w:marRight w:val="0"/>
                                              <w:marTop w:val="0"/>
                                              <w:marBottom w:val="0"/>
                                              <w:divBdr>
                                                <w:top w:val="none" w:sz="0" w:space="0" w:color="auto"/>
                                                <w:left w:val="none" w:sz="0" w:space="0" w:color="auto"/>
                                                <w:bottom w:val="none" w:sz="0" w:space="0" w:color="auto"/>
                                                <w:right w:val="none" w:sz="0" w:space="0" w:color="auto"/>
                                              </w:divBdr>
                                            </w:div>
                                            <w:div w:id="1085617190">
                                              <w:marLeft w:val="0"/>
                                              <w:marRight w:val="0"/>
                                              <w:marTop w:val="0"/>
                                              <w:marBottom w:val="0"/>
                                              <w:divBdr>
                                                <w:top w:val="none" w:sz="0" w:space="0" w:color="auto"/>
                                                <w:left w:val="none" w:sz="0" w:space="0" w:color="auto"/>
                                                <w:bottom w:val="none" w:sz="0" w:space="0" w:color="auto"/>
                                                <w:right w:val="none" w:sz="0" w:space="0" w:color="auto"/>
                                              </w:divBdr>
                                            </w:div>
                                            <w:div w:id="674847100">
                                              <w:marLeft w:val="0"/>
                                              <w:marRight w:val="0"/>
                                              <w:marTop w:val="0"/>
                                              <w:marBottom w:val="0"/>
                                              <w:divBdr>
                                                <w:top w:val="none" w:sz="0" w:space="0" w:color="auto"/>
                                                <w:left w:val="none" w:sz="0" w:space="0" w:color="auto"/>
                                                <w:bottom w:val="none" w:sz="0" w:space="0" w:color="auto"/>
                                                <w:right w:val="none" w:sz="0" w:space="0" w:color="auto"/>
                                              </w:divBdr>
                                            </w:div>
                                            <w:div w:id="388112886">
                                              <w:marLeft w:val="0"/>
                                              <w:marRight w:val="0"/>
                                              <w:marTop w:val="0"/>
                                              <w:marBottom w:val="0"/>
                                              <w:divBdr>
                                                <w:top w:val="none" w:sz="0" w:space="0" w:color="auto"/>
                                                <w:left w:val="none" w:sz="0" w:space="0" w:color="auto"/>
                                                <w:bottom w:val="none" w:sz="0" w:space="0" w:color="auto"/>
                                                <w:right w:val="none" w:sz="0" w:space="0" w:color="auto"/>
                                              </w:divBdr>
                                            </w:div>
                                            <w:div w:id="1929725148">
                                              <w:marLeft w:val="0"/>
                                              <w:marRight w:val="0"/>
                                              <w:marTop w:val="0"/>
                                              <w:marBottom w:val="0"/>
                                              <w:divBdr>
                                                <w:top w:val="none" w:sz="0" w:space="0" w:color="auto"/>
                                                <w:left w:val="none" w:sz="0" w:space="0" w:color="auto"/>
                                                <w:bottom w:val="none" w:sz="0" w:space="0" w:color="auto"/>
                                                <w:right w:val="none" w:sz="0" w:space="0" w:color="auto"/>
                                              </w:divBdr>
                                            </w:div>
                                            <w:div w:id="9813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950284">
                                  <w:marLeft w:val="0"/>
                                  <w:marRight w:val="0"/>
                                  <w:marTop w:val="0"/>
                                  <w:marBottom w:val="0"/>
                                  <w:divBdr>
                                    <w:top w:val="none" w:sz="0" w:space="0" w:color="auto"/>
                                    <w:left w:val="none" w:sz="0" w:space="0" w:color="auto"/>
                                    <w:bottom w:val="none" w:sz="0" w:space="0" w:color="auto"/>
                                    <w:right w:val="none" w:sz="0" w:space="0" w:color="auto"/>
                                  </w:divBdr>
                                  <w:divsChild>
                                    <w:div w:id="2003314605">
                                      <w:marLeft w:val="0"/>
                                      <w:marRight w:val="0"/>
                                      <w:marTop w:val="0"/>
                                      <w:marBottom w:val="0"/>
                                      <w:divBdr>
                                        <w:top w:val="none" w:sz="0" w:space="0" w:color="auto"/>
                                        <w:left w:val="none" w:sz="0" w:space="0" w:color="auto"/>
                                        <w:bottom w:val="none" w:sz="0" w:space="0" w:color="auto"/>
                                        <w:right w:val="none" w:sz="0" w:space="0" w:color="auto"/>
                                      </w:divBdr>
                                      <w:divsChild>
                                        <w:div w:id="147400496">
                                          <w:marLeft w:val="0"/>
                                          <w:marRight w:val="0"/>
                                          <w:marTop w:val="0"/>
                                          <w:marBottom w:val="0"/>
                                          <w:divBdr>
                                            <w:top w:val="none" w:sz="0" w:space="0" w:color="auto"/>
                                            <w:left w:val="none" w:sz="0" w:space="0" w:color="auto"/>
                                            <w:bottom w:val="none" w:sz="0" w:space="0" w:color="auto"/>
                                            <w:right w:val="none" w:sz="0" w:space="0" w:color="auto"/>
                                          </w:divBdr>
                                        </w:div>
                                        <w:div w:id="226916093">
                                          <w:marLeft w:val="0"/>
                                          <w:marRight w:val="0"/>
                                          <w:marTop w:val="0"/>
                                          <w:marBottom w:val="0"/>
                                          <w:divBdr>
                                            <w:top w:val="none" w:sz="0" w:space="0" w:color="auto"/>
                                            <w:left w:val="none" w:sz="0" w:space="0" w:color="auto"/>
                                            <w:bottom w:val="none" w:sz="0" w:space="0" w:color="auto"/>
                                            <w:right w:val="none" w:sz="0" w:space="0" w:color="auto"/>
                                          </w:divBdr>
                                          <w:divsChild>
                                            <w:div w:id="199710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664636">
                                  <w:marLeft w:val="0"/>
                                  <w:marRight w:val="0"/>
                                  <w:marTop w:val="0"/>
                                  <w:marBottom w:val="0"/>
                                  <w:divBdr>
                                    <w:top w:val="none" w:sz="0" w:space="0" w:color="auto"/>
                                    <w:left w:val="none" w:sz="0" w:space="0" w:color="auto"/>
                                    <w:bottom w:val="none" w:sz="0" w:space="0" w:color="auto"/>
                                    <w:right w:val="none" w:sz="0" w:space="0" w:color="auto"/>
                                  </w:divBdr>
                                  <w:divsChild>
                                    <w:div w:id="959923574">
                                      <w:marLeft w:val="0"/>
                                      <w:marRight w:val="0"/>
                                      <w:marTop w:val="0"/>
                                      <w:marBottom w:val="0"/>
                                      <w:divBdr>
                                        <w:top w:val="none" w:sz="0" w:space="0" w:color="auto"/>
                                        <w:left w:val="none" w:sz="0" w:space="0" w:color="auto"/>
                                        <w:bottom w:val="none" w:sz="0" w:space="0" w:color="auto"/>
                                        <w:right w:val="none" w:sz="0" w:space="0" w:color="auto"/>
                                      </w:divBdr>
                                      <w:divsChild>
                                        <w:div w:id="2102674241">
                                          <w:marLeft w:val="0"/>
                                          <w:marRight w:val="0"/>
                                          <w:marTop w:val="0"/>
                                          <w:marBottom w:val="0"/>
                                          <w:divBdr>
                                            <w:top w:val="none" w:sz="0" w:space="0" w:color="auto"/>
                                            <w:left w:val="none" w:sz="0" w:space="0" w:color="auto"/>
                                            <w:bottom w:val="none" w:sz="0" w:space="0" w:color="auto"/>
                                            <w:right w:val="none" w:sz="0" w:space="0" w:color="auto"/>
                                          </w:divBdr>
                                        </w:div>
                                        <w:div w:id="1005084763">
                                          <w:marLeft w:val="0"/>
                                          <w:marRight w:val="0"/>
                                          <w:marTop w:val="0"/>
                                          <w:marBottom w:val="0"/>
                                          <w:divBdr>
                                            <w:top w:val="none" w:sz="0" w:space="0" w:color="auto"/>
                                            <w:left w:val="none" w:sz="0" w:space="0" w:color="auto"/>
                                            <w:bottom w:val="none" w:sz="0" w:space="0" w:color="auto"/>
                                            <w:right w:val="none" w:sz="0" w:space="0" w:color="auto"/>
                                          </w:divBdr>
                                        </w:div>
                                        <w:div w:id="526142336">
                                          <w:marLeft w:val="0"/>
                                          <w:marRight w:val="0"/>
                                          <w:marTop w:val="0"/>
                                          <w:marBottom w:val="0"/>
                                          <w:divBdr>
                                            <w:top w:val="none" w:sz="0" w:space="0" w:color="auto"/>
                                            <w:left w:val="none" w:sz="0" w:space="0" w:color="auto"/>
                                            <w:bottom w:val="none" w:sz="0" w:space="0" w:color="auto"/>
                                            <w:right w:val="none" w:sz="0" w:space="0" w:color="auto"/>
                                          </w:divBdr>
                                        </w:div>
                                        <w:div w:id="94179441">
                                          <w:marLeft w:val="0"/>
                                          <w:marRight w:val="0"/>
                                          <w:marTop w:val="0"/>
                                          <w:marBottom w:val="0"/>
                                          <w:divBdr>
                                            <w:top w:val="none" w:sz="0" w:space="0" w:color="auto"/>
                                            <w:left w:val="none" w:sz="0" w:space="0" w:color="auto"/>
                                            <w:bottom w:val="none" w:sz="0" w:space="0" w:color="auto"/>
                                            <w:right w:val="none" w:sz="0" w:space="0" w:color="auto"/>
                                          </w:divBdr>
                                        </w:div>
                                        <w:div w:id="1022972445">
                                          <w:marLeft w:val="0"/>
                                          <w:marRight w:val="0"/>
                                          <w:marTop w:val="0"/>
                                          <w:marBottom w:val="0"/>
                                          <w:divBdr>
                                            <w:top w:val="none" w:sz="0" w:space="0" w:color="auto"/>
                                            <w:left w:val="none" w:sz="0" w:space="0" w:color="auto"/>
                                            <w:bottom w:val="none" w:sz="0" w:space="0" w:color="auto"/>
                                            <w:right w:val="none" w:sz="0" w:space="0" w:color="auto"/>
                                          </w:divBdr>
                                        </w:div>
                                        <w:div w:id="2064019208">
                                          <w:marLeft w:val="0"/>
                                          <w:marRight w:val="0"/>
                                          <w:marTop w:val="0"/>
                                          <w:marBottom w:val="0"/>
                                          <w:divBdr>
                                            <w:top w:val="none" w:sz="0" w:space="0" w:color="auto"/>
                                            <w:left w:val="none" w:sz="0" w:space="0" w:color="auto"/>
                                            <w:bottom w:val="none" w:sz="0" w:space="0" w:color="auto"/>
                                            <w:right w:val="none" w:sz="0" w:space="0" w:color="auto"/>
                                          </w:divBdr>
                                          <w:divsChild>
                                            <w:div w:id="977153195">
                                              <w:marLeft w:val="0"/>
                                              <w:marRight w:val="0"/>
                                              <w:marTop w:val="0"/>
                                              <w:marBottom w:val="0"/>
                                              <w:divBdr>
                                                <w:top w:val="none" w:sz="0" w:space="0" w:color="auto"/>
                                                <w:left w:val="none" w:sz="0" w:space="0" w:color="auto"/>
                                                <w:bottom w:val="none" w:sz="0" w:space="0" w:color="auto"/>
                                                <w:right w:val="none" w:sz="0" w:space="0" w:color="auto"/>
                                              </w:divBdr>
                                            </w:div>
                                            <w:div w:id="1038967607">
                                              <w:marLeft w:val="0"/>
                                              <w:marRight w:val="0"/>
                                              <w:marTop w:val="0"/>
                                              <w:marBottom w:val="0"/>
                                              <w:divBdr>
                                                <w:top w:val="none" w:sz="0" w:space="0" w:color="auto"/>
                                                <w:left w:val="none" w:sz="0" w:space="0" w:color="auto"/>
                                                <w:bottom w:val="none" w:sz="0" w:space="0" w:color="auto"/>
                                                <w:right w:val="none" w:sz="0" w:space="0" w:color="auto"/>
                                              </w:divBdr>
                                            </w:div>
                                            <w:div w:id="1599560831">
                                              <w:marLeft w:val="0"/>
                                              <w:marRight w:val="0"/>
                                              <w:marTop w:val="0"/>
                                              <w:marBottom w:val="0"/>
                                              <w:divBdr>
                                                <w:top w:val="none" w:sz="0" w:space="0" w:color="auto"/>
                                                <w:left w:val="none" w:sz="0" w:space="0" w:color="auto"/>
                                                <w:bottom w:val="none" w:sz="0" w:space="0" w:color="auto"/>
                                                <w:right w:val="none" w:sz="0" w:space="0" w:color="auto"/>
                                              </w:divBdr>
                                            </w:div>
                                            <w:div w:id="293368820">
                                              <w:marLeft w:val="0"/>
                                              <w:marRight w:val="0"/>
                                              <w:marTop w:val="0"/>
                                              <w:marBottom w:val="0"/>
                                              <w:divBdr>
                                                <w:top w:val="none" w:sz="0" w:space="0" w:color="auto"/>
                                                <w:left w:val="none" w:sz="0" w:space="0" w:color="auto"/>
                                                <w:bottom w:val="none" w:sz="0" w:space="0" w:color="auto"/>
                                                <w:right w:val="none" w:sz="0" w:space="0" w:color="auto"/>
                                              </w:divBdr>
                                            </w:div>
                                            <w:div w:id="6588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745271">
                                  <w:marLeft w:val="0"/>
                                  <w:marRight w:val="0"/>
                                  <w:marTop w:val="0"/>
                                  <w:marBottom w:val="0"/>
                                  <w:divBdr>
                                    <w:top w:val="none" w:sz="0" w:space="0" w:color="auto"/>
                                    <w:left w:val="none" w:sz="0" w:space="0" w:color="auto"/>
                                    <w:bottom w:val="none" w:sz="0" w:space="0" w:color="auto"/>
                                    <w:right w:val="none" w:sz="0" w:space="0" w:color="auto"/>
                                  </w:divBdr>
                                  <w:divsChild>
                                    <w:div w:id="1622757909">
                                      <w:marLeft w:val="0"/>
                                      <w:marRight w:val="0"/>
                                      <w:marTop w:val="0"/>
                                      <w:marBottom w:val="0"/>
                                      <w:divBdr>
                                        <w:top w:val="none" w:sz="0" w:space="0" w:color="auto"/>
                                        <w:left w:val="none" w:sz="0" w:space="0" w:color="auto"/>
                                        <w:bottom w:val="none" w:sz="0" w:space="0" w:color="auto"/>
                                        <w:right w:val="none" w:sz="0" w:space="0" w:color="auto"/>
                                      </w:divBdr>
                                      <w:divsChild>
                                        <w:div w:id="1145396605">
                                          <w:marLeft w:val="0"/>
                                          <w:marRight w:val="0"/>
                                          <w:marTop w:val="0"/>
                                          <w:marBottom w:val="0"/>
                                          <w:divBdr>
                                            <w:top w:val="none" w:sz="0" w:space="0" w:color="auto"/>
                                            <w:left w:val="none" w:sz="0" w:space="0" w:color="auto"/>
                                            <w:bottom w:val="none" w:sz="0" w:space="0" w:color="auto"/>
                                            <w:right w:val="none" w:sz="0" w:space="0" w:color="auto"/>
                                          </w:divBdr>
                                        </w:div>
                                        <w:div w:id="1977299217">
                                          <w:marLeft w:val="0"/>
                                          <w:marRight w:val="0"/>
                                          <w:marTop w:val="0"/>
                                          <w:marBottom w:val="0"/>
                                          <w:divBdr>
                                            <w:top w:val="none" w:sz="0" w:space="0" w:color="auto"/>
                                            <w:left w:val="none" w:sz="0" w:space="0" w:color="auto"/>
                                            <w:bottom w:val="none" w:sz="0" w:space="0" w:color="auto"/>
                                            <w:right w:val="none" w:sz="0" w:space="0" w:color="auto"/>
                                          </w:divBdr>
                                          <w:divsChild>
                                            <w:div w:id="73362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762633">
                                  <w:marLeft w:val="0"/>
                                  <w:marRight w:val="0"/>
                                  <w:marTop w:val="0"/>
                                  <w:marBottom w:val="0"/>
                                  <w:divBdr>
                                    <w:top w:val="none" w:sz="0" w:space="0" w:color="auto"/>
                                    <w:left w:val="none" w:sz="0" w:space="0" w:color="auto"/>
                                    <w:bottom w:val="none" w:sz="0" w:space="0" w:color="auto"/>
                                    <w:right w:val="none" w:sz="0" w:space="0" w:color="auto"/>
                                  </w:divBdr>
                                  <w:divsChild>
                                    <w:div w:id="1269315076">
                                      <w:marLeft w:val="0"/>
                                      <w:marRight w:val="0"/>
                                      <w:marTop w:val="0"/>
                                      <w:marBottom w:val="0"/>
                                      <w:divBdr>
                                        <w:top w:val="none" w:sz="0" w:space="0" w:color="auto"/>
                                        <w:left w:val="none" w:sz="0" w:space="0" w:color="auto"/>
                                        <w:bottom w:val="none" w:sz="0" w:space="0" w:color="auto"/>
                                        <w:right w:val="none" w:sz="0" w:space="0" w:color="auto"/>
                                      </w:divBdr>
                                      <w:divsChild>
                                        <w:div w:id="406343506">
                                          <w:marLeft w:val="0"/>
                                          <w:marRight w:val="0"/>
                                          <w:marTop w:val="0"/>
                                          <w:marBottom w:val="0"/>
                                          <w:divBdr>
                                            <w:top w:val="none" w:sz="0" w:space="0" w:color="auto"/>
                                            <w:left w:val="none" w:sz="0" w:space="0" w:color="auto"/>
                                            <w:bottom w:val="none" w:sz="0" w:space="0" w:color="auto"/>
                                            <w:right w:val="none" w:sz="0" w:space="0" w:color="auto"/>
                                          </w:divBdr>
                                        </w:div>
                                        <w:div w:id="1043865180">
                                          <w:marLeft w:val="0"/>
                                          <w:marRight w:val="0"/>
                                          <w:marTop w:val="0"/>
                                          <w:marBottom w:val="0"/>
                                          <w:divBdr>
                                            <w:top w:val="none" w:sz="0" w:space="0" w:color="auto"/>
                                            <w:left w:val="none" w:sz="0" w:space="0" w:color="auto"/>
                                            <w:bottom w:val="none" w:sz="0" w:space="0" w:color="auto"/>
                                            <w:right w:val="none" w:sz="0" w:space="0" w:color="auto"/>
                                          </w:divBdr>
                                          <w:divsChild>
                                            <w:div w:id="280260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5677">
                                  <w:marLeft w:val="0"/>
                                  <w:marRight w:val="0"/>
                                  <w:marTop w:val="0"/>
                                  <w:marBottom w:val="0"/>
                                  <w:divBdr>
                                    <w:top w:val="none" w:sz="0" w:space="0" w:color="auto"/>
                                    <w:left w:val="none" w:sz="0" w:space="0" w:color="auto"/>
                                    <w:bottom w:val="none" w:sz="0" w:space="0" w:color="auto"/>
                                    <w:right w:val="none" w:sz="0" w:space="0" w:color="auto"/>
                                  </w:divBdr>
                                  <w:divsChild>
                                    <w:div w:id="1619992711">
                                      <w:marLeft w:val="0"/>
                                      <w:marRight w:val="0"/>
                                      <w:marTop w:val="0"/>
                                      <w:marBottom w:val="0"/>
                                      <w:divBdr>
                                        <w:top w:val="none" w:sz="0" w:space="0" w:color="auto"/>
                                        <w:left w:val="none" w:sz="0" w:space="0" w:color="auto"/>
                                        <w:bottom w:val="none" w:sz="0" w:space="0" w:color="auto"/>
                                        <w:right w:val="none" w:sz="0" w:space="0" w:color="auto"/>
                                      </w:divBdr>
                                      <w:divsChild>
                                        <w:div w:id="735517374">
                                          <w:marLeft w:val="0"/>
                                          <w:marRight w:val="0"/>
                                          <w:marTop w:val="0"/>
                                          <w:marBottom w:val="0"/>
                                          <w:divBdr>
                                            <w:top w:val="none" w:sz="0" w:space="0" w:color="auto"/>
                                            <w:left w:val="none" w:sz="0" w:space="0" w:color="auto"/>
                                            <w:bottom w:val="none" w:sz="0" w:space="0" w:color="auto"/>
                                            <w:right w:val="none" w:sz="0" w:space="0" w:color="auto"/>
                                          </w:divBdr>
                                        </w:div>
                                        <w:div w:id="2098404674">
                                          <w:marLeft w:val="0"/>
                                          <w:marRight w:val="0"/>
                                          <w:marTop w:val="0"/>
                                          <w:marBottom w:val="0"/>
                                          <w:divBdr>
                                            <w:top w:val="none" w:sz="0" w:space="0" w:color="auto"/>
                                            <w:left w:val="none" w:sz="0" w:space="0" w:color="auto"/>
                                            <w:bottom w:val="none" w:sz="0" w:space="0" w:color="auto"/>
                                            <w:right w:val="none" w:sz="0" w:space="0" w:color="auto"/>
                                          </w:divBdr>
                                        </w:div>
                                        <w:div w:id="878394722">
                                          <w:marLeft w:val="0"/>
                                          <w:marRight w:val="0"/>
                                          <w:marTop w:val="0"/>
                                          <w:marBottom w:val="0"/>
                                          <w:divBdr>
                                            <w:top w:val="none" w:sz="0" w:space="0" w:color="auto"/>
                                            <w:left w:val="none" w:sz="0" w:space="0" w:color="auto"/>
                                            <w:bottom w:val="none" w:sz="0" w:space="0" w:color="auto"/>
                                            <w:right w:val="none" w:sz="0" w:space="0" w:color="auto"/>
                                          </w:divBdr>
                                          <w:divsChild>
                                            <w:div w:id="2145653958">
                                              <w:marLeft w:val="0"/>
                                              <w:marRight w:val="0"/>
                                              <w:marTop w:val="0"/>
                                              <w:marBottom w:val="0"/>
                                              <w:divBdr>
                                                <w:top w:val="none" w:sz="0" w:space="0" w:color="auto"/>
                                                <w:left w:val="none" w:sz="0" w:space="0" w:color="auto"/>
                                                <w:bottom w:val="none" w:sz="0" w:space="0" w:color="auto"/>
                                                <w:right w:val="none" w:sz="0" w:space="0" w:color="auto"/>
                                              </w:divBdr>
                                            </w:div>
                                            <w:div w:id="11101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759279">
                                  <w:marLeft w:val="0"/>
                                  <w:marRight w:val="0"/>
                                  <w:marTop w:val="0"/>
                                  <w:marBottom w:val="0"/>
                                  <w:divBdr>
                                    <w:top w:val="none" w:sz="0" w:space="0" w:color="auto"/>
                                    <w:left w:val="none" w:sz="0" w:space="0" w:color="auto"/>
                                    <w:bottom w:val="none" w:sz="0" w:space="0" w:color="auto"/>
                                    <w:right w:val="none" w:sz="0" w:space="0" w:color="auto"/>
                                  </w:divBdr>
                                  <w:divsChild>
                                    <w:div w:id="1318873700">
                                      <w:marLeft w:val="0"/>
                                      <w:marRight w:val="0"/>
                                      <w:marTop w:val="0"/>
                                      <w:marBottom w:val="0"/>
                                      <w:divBdr>
                                        <w:top w:val="none" w:sz="0" w:space="0" w:color="auto"/>
                                        <w:left w:val="none" w:sz="0" w:space="0" w:color="auto"/>
                                        <w:bottom w:val="none" w:sz="0" w:space="0" w:color="auto"/>
                                        <w:right w:val="none" w:sz="0" w:space="0" w:color="auto"/>
                                      </w:divBdr>
                                      <w:divsChild>
                                        <w:div w:id="984116351">
                                          <w:marLeft w:val="0"/>
                                          <w:marRight w:val="0"/>
                                          <w:marTop w:val="0"/>
                                          <w:marBottom w:val="0"/>
                                          <w:divBdr>
                                            <w:top w:val="none" w:sz="0" w:space="0" w:color="auto"/>
                                            <w:left w:val="none" w:sz="0" w:space="0" w:color="auto"/>
                                            <w:bottom w:val="none" w:sz="0" w:space="0" w:color="auto"/>
                                            <w:right w:val="none" w:sz="0" w:space="0" w:color="auto"/>
                                          </w:divBdr>
                                        </w:div>
                                        <w:div w:id="1570189030">
                                          <w:marLeft w:val="0"/>
                                          <w:marRight w:val="0"/>
                                          <w:marTop w:val="0"/>
                                          <w:marBottom w:val="0"/>
                                          <w:divBdr>
                                            <w:top w:val="none" w:sz="0" w:space="0" w:color="auto"/>
                                            <w:left w:val="none" w:sz="0" w:space="0" w:color="auto"/>
                                            <w:bottom w:val="none" w:sz="0" w:space="0" w:color="auto"/>
                                            <w:right w:val="none" w:sz="0" w:space="0" w:color="auto"/>
                                          </w:divBdr>
                                          <w:divsChild>
                                            <w:div w:id="20557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535104">
                                  <w:marLeft w:val="0"/>
                                  <w:marRight w:val="0"/>
                                  <w:marTop w:val="0"/>
                                  <w:marBottom w:val="0"/>
                                  <w:divBdr>
                                    <w:top w:val="none" w:sz="0" w:space="0" w:color="auto"/>
                                    <w:left w:val="none" w:sz="0" w:space="0" w:color="auto"/>
                                    <w:bottom w:val="none" w:sz="0" w:space="0" w:color="auto"/>
                                    <w:right w:val="none" w:sz="0" w:space="0" w:color="auto"/>
                                  </w:divBdr>
                                  <w:divsChild>
                                    <w:div w:id="2008240079">
                                      <w:marLeft w:val="0"/>
                                      <w:marRight w:val="0"/>
                                      <w:marTop w:val="0"/>
                                      <w:marBottom w:val="0"/>
                                      <w:divBdr>
                                        <w:top w:val="none" w:sz="0" w:space="0" w:color="auto"/>
                                        <w:left w:val="none" w:sz="0" w:space="0" w:color="auto"/>
                                        <w:bottom w:val="none" w:sz="0" w:space="0" w:color="auto"/>
                                        <w:right w:val="none" w:sz="0" w:space="0" w:color="auto"/>
                                      </w:divBdr>
                                      <w:divsChild>
                                        <w:div w:id="1174808245">
                                          <w:marLeft w:val="0"/>
                                          <w:marRight w:val="0"/>
                                          <w:marTop w:val="0"/>
                                          <w:marBottom w:val="0"/>
                                          <w:divBdr>
                                            <w:top w:val="none" w:sz="0" w:space="0" w:color="auto"/>
                                            <w:left w:val="none" w:sz="0" w:space="0" w:color="auto"/>
                                            <w:bottom w:val="none" w:sz="0" w:space="0" w:color="auto"/>
                                            <w:right w:val="none" w:sz="0" w:space="0" w:color="auto"/>
                                          </w:divBdr>
                                        </w:div>
                                        <w:div w:id="380248610">
                                          <w:marLeft w:val="0"/>
                                          <w:marRight w:val="0"/>
                                          <w:marTop w:val="0"/>
                                          <w:marBottom w:val="0"/>
                                          <w:divBdr>
                                            <w:top w:val="none" w:sz="0" w:space="0" w:color="auto"/>
                                            <w:left w:val="none" w:sz="0" w:space="0" w:color="auto"/>
                                            <w:bottom w:val="none" w:sz="0" w:space="0" w:color="auto"/>
                                            <w:right w:val="none" w:sz="0" w:space="0" w:color="auto"/>
                                          </w:divBdr>
                                          <w:divsChild>
                                            <w:div w:id="25251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743065">
                                  <w:marLeft w:val="0"/>
                                  <w:marRight w:val="0"/>
                                  <w:marTop w:val="0"/>
                                  <w:marBottom w:val="0"/>
                                  <w:divBdr>
                                    <w:top w:val="none" w:sz="0" w:space="0" w:color="auto"/>
                                    <w:left w:val="none" w:sz="0" w:space="0" w:color="auto"/>
                                    <w:bottom w:val="none" w:sz="0" w:space="0" w:color="auto"/>
                                    <w:right w:val="none" w:sz="0" w:space="0" w:color="auto"/>
                                  </w:divBdr>
                                  <w:divsChild>
                                    <w:div w:id="1423408523">
                                      <w:marLeft w:val="0"/>
                                      <w:marRight w:val="0"/>
                                      <w:marTop w:val="0"/>
                                      <w:marBottom w:val="0"/>
                                      <w:divBdr>
                                        <w:top w:val="none" w:sz="0" w:space="0" w:color="auto"/>
                                        <w:left w:val="none" w:sz="0" w:space="0" w:color="auto"/>
                                        <w:bottom w:val="none" w:sz="0" w:space="0" w:color="auto"/>
                                        <w:right w:val="none" w:sz="0" w:space="0" w:color="auto"/>
                                      </w:divBdr>
                                      <w:divsChild>
                                        <w:div w:id="1105930603">
                                          <w:marLeft w:val="0"/>
                                          <w:marRight w:val="0"/>
                                          <w:marTop w:val="0"/>
                                          <w:marBottom w:val="0"/>
                                          <w:divBdr>
                                            <w:top w:val="none" w:sz="0" w:space="0" w:color="auto"/>
                                            <w:left w:val="none" w:sz="0" w:space="0" w:color="auto"/>
                                            <w:bottom w:val="none" w:sz="0" w:space="0" w:color="auto"/>
                                            <w:right w:val="none" w:sz="0" w:space="0" w:color="auto"/>
                                          </w:divBdr>
                                        </w:div>
                                        <w:div w:id="353188814">
                                          <w:marLeft w:val="0"/>
                                          <w:marRight w:val="0"/>
                                          <w:marTop w:val="0"/>
                                          <w:marBottom w:val="0"/>
                                          <w:divBdr>
                                            <w:top w:val="none" w:sz="0" w:space="0" w:color="auto"/>
                                            <w:left w:val="none" w:sz="0" w:space="0" w:color="auto"/>
                                            <w:bottom w:val="none" w:sz="0" w:space="0" w:color="auto"/>
                                            <w:right w:val="none" w:sz="0" w:space="0" w:color="auto"/>
                                          </w:divBdr>
                                        </w:div>
                                        <w:div w:id="1798988597">
                                          <w:marLeft w:val="0"/>
                                          <w:marRight w:val="0"/>
                                          <w:marTop w:val="0"/>
                                          <w:marBottom w:val="0"/>
                                          <w:divBdr>
                                            <w:top w:val="none" w:sz="0" w:space="0" w:color="auto"/>
                                            <w:left w:val="none" w:sz="0" w:space="0" w:color="auto"/>
                                            <w:bottom w:val="none" w:sz="0" w:space="0" w:color="auto"/>
                                            <w:right w:val="none" w:sz="0" w:space="0" w:color="auto"/>
                                          </w:divBdr>
                                        </w:div>
                                        <w:div w:id="195898897">
                                          <w:marLeft w:val="0"/>
                                          <w:marRight w:val="0"/>
                                          <w:marTop w:val="0"/>
                                          <w:marBottom w:val="0"/>
                                          <w:divBdr>
                                            <w:top w:val="none" w:sz="0" w:space="0" w:color="auto"/>
                                            <w:left w:val="none" w:sz="0" w:space="0" w:color="auto"/>
                                            <w:bottom w:val="none" w:sz="0" w:space="0" w:color="auto"/>
                                            <w:right w:val="none" w:sz="0" w:space="0" w:color="auto"/>
                                          </w:divBdr>
                                        </w:div>
                                        <w:div w:id="1269774570">
                                          <w:marLeft w:val="0"/>
                                          <w:marRight w:val="0"/>
                                          <w:marTop w:val="0"/>
                                          <w:marBottom w:val="0"/>
                                          <w:divBdr>
                                            <w:top w:val="none" w:sz="0" w:space="0" w:color="auto"/>
                                            <w:left w:val="none" w:sz="0" w:space="0" w:color="auto"/>
                                            <w:bottom w:val="none" w:sz="0" w:space="0" w:color="auto"/>
                                            <w:right w:val="none" w:sz="0" w:space="0" w:color="auto"/>
                                          </w:divBdr>
                                        </w:div>
                                        <w:div w:id="1977492681">
                                          <w:marLeft w:val="0"/>
                                          <w:marRight w:val="0"/>
                                          <w:marTop w:val="0"/>
                                          <w:marBottom w:val="0"/>
                                          <w:divBdr>
                                            <w:top w:val="none" w:sz="0" w:space="0" w:color="auto"/>
                                            <w:left w:val="none" w:sz="0" w:space="0" w:color="auto"/>
                                            <w:bottom w:val="none" w:sz="0" w:space="0" w:color="auto"/>
                                            <w:right w:val="none" w:sz="0" w:space="0" w:color="auto"/>
                                          </w:divBdr>
                                        </w:div>
                                        <w:div w:id="2034961351">
                                          <w:marLeft w:val="0"/>
                                          <w:marRight w:val="0"/>
                                          <w:marTop w:val="0"/>
                                          <w:marBottom w:val="0"/>
                                          <w:divBdr>
                                            <w:top w:val="none" w:sz="0" w:space="0" w:color="auto"/>
                                            <w:left w:val="none" w:sz="0" w:space="0" w:color="auto"/>
                                            <w:bottom w:val="none" w:sz="0" w:space="0" w:color="auto"/>
                                            <w:right w:val="none" w:sz="0" w:space="0" w:color="auto"/>
                                          </w:divBdr>
                                          <w:divsChild>
                                            <w:div w:id="1368064585">
                                              <w:marLeft w:val="0"/>
                                              <w:marRight w:val="0"/>
                                              <w:marTop w:val="0"/>
                                              <w:marBottom w:val="0"/>
                                              <w:divBdr>
                                                <w:top w:val="none" w:sz="0" w:space="0" w:color="auto"/>
                                                <w:left w:val="none" w:sz="0" w:space="0" w:color="auto"/>
                                                <w:bottom w:val="none" w:sz="0" w:space="0" w:color="auto"/>
                                                <w:right w:val="none" w:sz="0" w:space="0" w:color="auto"/>
                                              </w:divBdr>
                                            </w:div>
                                            <w:div w:id="1170484564">
                                              <w:marLeft w:val="0"/>
                                              <w:marRight w:val="0"/>
                                              <w:marTop w:val="0"/>
                                              <w:marBottom w:val="0"/>
                                              <w:divBdr>
                                                <w:top w:val="none" w:sz="0" w:space="0" w:color="auto"/>
                                                <w:left w:val="none" w:sz="0" w:space="0" w:color="auto"/>
                                                <w:bottom w:val="none" w:sz="0" w:space="0" w:color="auto"/>
                                                <w:right w:val="none" w:sz="0" w:space="0" w:color="auto"/>
                                              </w:divBdr>
                                            </w:div>
                                            <w:div w:id="196626060">
                                              <w:marLeft w:val="0"/>
                                              <w:marRight w:val="0"/>
                                              <w:marTop w:val="0"/>
                                              <w:marBottom w:val="0"/>
                                              <w:divBdr>
                                                <w:top w:val="none" w:sz="0" w:space="0" w:color="auto"/>
                                                <w:left w:val="none" w:sz="0" w:space="0" w:color="auto"/>
                                                <w:bottom w:val="none" w:sz="0" w:space="0" w:color="auto"/>
                                                <w:right w:val="none" w:sz="0" w:space="0" w:color="auto"/>
                                              </w:divBdr>
                                            </w:div>
                                            <w:div w:id="10961964">
                                              <w:marLeft w:val="0"/>
                                              <w:marRight w:val="0"/>
                                              <w:marTop w:val="0"/>
                                              <w:marBottom w:val="0"/>
                                              <w:divBdr>
                                                <w:top w:val="none" w:sz="0" w:space="0" w:color="auto"/>
                                                <w:left w:val="none" w:sz="0" w:space="0" w:color="auto"/>
                                                <w:bottom w:val="none" w:sz="0" w:space="0" w:color="auto"/>
                                                <w:right w:val="none" w:sz="0" w:space="0" w:color="auto"/>
                                              </w:divBdr>
                                            </w:div>
                                            <w:div w:id="1675761047">
                                              <w:marLeft w:val="0"/>
                                              <w:marRight w:val="0"/>
                                              <w:marTop w:val="0"/>
                                              <w:marBottom w:val="0"/>
                                              <w:divBdr>
                                                <w:top w:val="none" w:sz="0" w:space="0" w:color="auto"/>
                                                <w:left w:val="none" w:sz="0" w:space="0" w:color="auto"/>
                                                <w:bottom w:val="none" w:sz="0" w:space="0" w:color="auto"/>
                                                <w:right w:val="none" w:sz="0" w:space="0" w:color="auto"/>
                                              </w:divBdr>
                                            </w:div>
                                            <w:div w:id="15435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74847">
                                  <w:marLeft w:val="0"/>
                                  <w:marRight w:val="0"/>
                                  <w:marTop w:val="0"/>
                                  <w:marBottom w:val="0"/>
                                  <w:divBdr>
                                    <w:top w:val="none" w:sz="0" w:space="0" w:color="auto"/>
                                    <w:left w:val="none" w:sz="0" w:space="0" w:color="auto"/>
                                    <w:bottom w:val="none" w:sz="0" w:space="0" w:color="auto"/>
                                    <w:right w:val="none" w:sz="0" w:space="0" w:color="auto"/>
                                  </w:divBdr>
                                  <w:divsChild>
                                    <w:div w:id="1259562312">
                                      <w:marLeft w:val="0"/>
                                      <w:marRight w:val="0"/>
                                      <w:marTop w:val="0"/>
                                      <w:marBottom w:val="0"/>
                                      <w:divBdr>
                                        <w:top w:val="none" w:sz="0" w:space="0" w:color="auto"/>
                                        <w:left w:val="none" w:sz="0" w:space="0" w:color="auto"/>
                                        <w:bottom w:val="none" w:sz="0" w:space="0" w:color="auto"/>
                                        <w:right w:val="none" w:sz="0" w:space="0" w:color="auto"/>
                                      </w:divBdr>
                                      <w:divsChild>
                                        <w:div w:id="677585246">
                                          <w:marLeft w:val="0"/>
                                          <w:marRight w:val="0"/>
                                          <w:marTop w:val="0"/>
                                          <w:marBottom w:val="0"/>
                                          <w:divBdr>
                                            <w:top w:val="none" w:sz="0" w:space="0" w:color="auto"/>
                                            <w:left w:val="none" w:sz="0" w:space="0" w:color="auto"/>
                                            <w:bottom w:val="none" w:sz="0" w:space="0" w:color="auto"/>
                                            <w:right w:val="none" w:sz="0" w:space="0" w:color="auto"/>
                                          </w:divBdr>
                                        </w:div>
                                        <w:div w:id="341594543">
                                          <w:marLeft w:val="0"/>
                                          <w:marRight w:val="0"/>
                                          <w:marTop w:val="0"/>
                                          <w:marBottom w:val="0"/>
                                          <w:divBdr>
                                            <w:top w:val="none" w:sz="0" w:space="0" w:color="auto"/>
                                            <w:left w:val="none" w:sz="0" w:space="0" w:color="auto"/>
                                            <w:bottom w:val="none" w:sz="0" w:space="0" w:color="auto"/>
                                            <w:right w:val="none" w:sz="0" w:space="0" w:color="auto"/>
                                          </w:divBdr>
                                          <w:divsChild>
                                            <w:div w:id="88849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7897512">
                                  <w:marLeft w:val="0"/>
                                  <w:marRight w:val="0"/>
                                  <w:marTop w:val="0"/>
                                  <w:marBottom w:val="0"/>
                                  <w:divBdr>
                                    <w:top w:val="none" w:sz="0" w:space="0" w:color="auto"/>
                                    <w:left w:val="none" w:sz="0" w:space="0" w:color="auto"/>
                                    <w:bottom w:val="none" w:sz="0" w:space="0" w:color="auto"/>
                                    <w:right w:val="none" w:sz="0" w:space="0" w:color="auto"/>
                                  </w:divBdr>
                                  <w:divsChild>
                                    <w:div w:id="1123771074">
                                      <w:marLeft w:val="0"/>
                                      <w:marRight w:val="0"/>
                                      <w:marTop w:val="0"/>
                                      <w:marBottom w:val="0"/>
                                      <w:divBdr>
                                        <w:top w:val="none" w:sz="0" w:space="0" w:color="auto"/>
                                        <w:left w:val="none" w:sz="0" w:space="0" w:color="auto"/>
                                        <w:bottom w:val="none" w:sz="0" w:space="0" w:color="auto"/>
                                        <w:right w:val="none" w:sz="0" w:space="0" w:color="auto"/>
                                      </w:divBdr>
                                      <w:divsChild>
                                        <w:div w:id="66733530">
                                          <w:marLeft w:val="0"/>
                                          <w:marRight w:val="0"/>
                                          <w:marTop w:val="0"/>
                                          <w:marBottom w:val="0"/>
                                          <w:divBdr>
                                            <w:top w:val="none" w:sz="0" w:space="0" w:color="auto"/>
                                            <w:left w:val="none" w:sz="0" w:space="0" w:color="auto"/>
                                            <w:bottom w:val="none" w:sz="0" w:space="0" w:color="auto"/>
                                            <w:right w:val="none" w:sz="0" w:space="0" w:color="auto"/>
                                          </w:divBdr>
                                        </w:div>
                                        <w:div w:id="1668750626">
                                          <w:marLeft w:val="0"/>
                                          <w:marRight w:val="0"/>
                                          <w:marTop w:val="0"/>
                                          <w:marBottom w:val="0"/>
                                          <w:divBdr>
                                            <w:top w:val="none" w:sz="0" w:space="0" w:color="auto"/>
                                            <w:left w:val="none" w:sz="0" w:space="0" w:color="auto"/>
                                            <w:bottom w:val="none" w:sz="0" w:space="0" w:color="auto"/>
                                            <w:right w:val="none" w:sz="0" w:space="0" w:color="auto"/>
                                          </w:divBdr>
                                        </w:div>
                                        <w:div w:id="628390558">
                                          <w:marLeft w:val="0"/>
                                          <w:marRight w:val="0"/>
                                          <w:marTop w:val="0"/>
                                          <w:marBottom w:val="0"/>
                                          <w:divBdr>
                                            <w:top w:val="none" w:sz="0" w:space="0" w:color="auto"/>
                                            <w:left w:val="none" w:sz="0" w:space="0" w:color="auto"/>
                                            <w:bottom w:val="none" w:sz="0" w:space="0" w:color="auto"/>
                                            <w:right w:val="none" w:sz="0" w:space="0" w:color="auto"/>
                                          </w:divBdr>
                                        </w:div>
                                        <w:div w:id="541095719">
                                          <w:marLeft w:val="0"/>
                                          <w:marRight w:val="0"/>
                                          <w:marTop w:val="0"/>
                                          <w:marBottom w:val="0"/>
                                          <w:divBdr>
                                            <w:top w:val="none" w:sz="0" w:space="0" w:color="auto"/>
                                            <w:left w:val="none" w:sz="0" w:space="0" w:color="auto"/>
                                            <w:bottom w:val="none" w:sz="0" w:space="0" w:color="auto"/>
                                            <w:right w:val="none" w:sz="0" w:space="0" w:color="auto"/>
                                          </w:divBdr>
                                        </w:div>
                                        <w:div w:id="1082607108">
                                          <w:marLeft w:val="0"/>
                                          <w:marRight w:val="0"/>
                                          <w:marTop w:val="0"/>
                                          <w:marBottom w:val="0"/>
                                          <w:divBdr>
                                            <w:top w:val="none" w:sz="0" w:space="0" w:color="auto"/>
                                            <w:left w:val="none" w:sz="0" w:space="0" w:color="auto"/>
                                            <w:bottom w:val="none" w:sz="0" w:space="0" w:color="auto"/>
                                            <w:right w:val="none" w:sz="0" w:space="0" w:color="auto"/>
                                          </w:divBdr>
                                        </w:div>
                                        <w:div w:id="477453802">
                                          <w:marLeft w:val="0"/>
                                          <w:marRight w:val="0"/>
                                          <w:marTop w:val="0"/>
                                          <w:marBottom w:val="0"/>
                                          <w:divBdr>
                                            <w:top w:val="none" w:sz="0" w:space="0" w:color="auto"/>
                                            <w:left w:val="none" w:sz="0" w:space="0" w:color="auto"/>
                                            <w:bottom w:val="none" w:sz="0" w:space="0" w:color="auto"/>
                                            <w:right w:val="none" w:sz="0" w:space="0" w:color="auto"/>
                                          </w:divBdr>
                                        </w:div>
                                        <w:div w:id="94793025">
                                          <w:marLeft w:val="0"/>
                                          <w:marRight w:val="0"/>
                                          <w:marTop w:val="0"/>
                                          <w:marBottom w:val="0"/>
                                          <w:divBdr>
                                            <w:top w:val="none" w:sz="0" w:space="0" w:color="auto"/>
                                            <w:left w:val="none" w:sz="0" w:space="0" w:color="auto"/>
                                            <w:bottom w:val="none" w:sz="0" w:space="0" w:color="auto"/>
                                            <w:right w:val="none" w:sz="0" w:space="0" w:color="auto"/>
                                          </w:divBdr>
                                        </w:div>
                                        <w:div w:id="2039234968">
                                          <w:marLeft w:val="0"/>
                                          <w:marRight w:val="0"/>
                                          <w:marTop w:val="0"/>
                                          <w:marBottom w:val="0"/>
                                          <w:divBdr>
                                            <w:top w:val="none" w:sz="0" w:space="0" w:color="auto"/>
                                            <w:left w:val="none" w:sz="0" w:space="0" w:color="auto"/>
                                            <w:bottom w:val="none" w:sz="0" w:space="0" w:color="auto"/>
                                            <w:right w:val="none" w:sz="0" w:space="0" w:color="auto"/>
                                          </w:divBdr>
                                        </w:div>
                                        <w:div w:id="129061811">
                                          <w:marLeft w:val="0"/>
                                          <w:marRight w:val="0"/>
                                          <w:marTop w:val="0"/>
                                          <w:marBottom w:val="0"/>
                                          <w:divBdr>
                                            <w:top w:val="none" w:sz="0" w:space="0" w:color="auto"/>
                                            <w:left w:val="none" w:sz="0" w:space="0" w:color="auto"/>
                                            <w:bottom w:val="none" w:sz="0" w:space="0" w:color="auto"/>
                                            <w:right w:val="none" w:sz="0" w:space="0" w:color="auto"/>
                                          </w:divBdr>
                                        </w:div>
                                        <w:div w:id="415828445">
                                          <w:marLeft w:val="0"/>
                                          <w:marRight w:val="0"/>
                                          <w:marTop w:val="0"/>
                                          <w:marBottom w:val="0"/>
                                          <w:divBdr>
                                            <w:top w:val="none" w:sz="0" w:space="0" w:color="auto"/>
                                            <w:left w:val="none" w:sz="0" w:space="0" w:color="auto"/>
                                            <w:bottom w:val="none" w:sz="0" w:space="0" w:color="auto"/>
                                            <w:right w:val="none" w:sz="0" w:space="0" w:color="auto"/>
                                          </w:divBdr>
                                        </w:div>
                                        <w:div w:id="2005475633">
                                          <w:marLeft w:val="0"/>
                                          <w:marRight w:val="0"/>
                                          <w:marTop w:val="0"/>
                                          <w:marBottom w:val="0"/>
                                          <w:divBdr>
                                            <w:top w:val="none" w:sz="0" w:space="0" w:color="auto"/>
                                            <w:left w:val="none" w:sz="0" w:space="0" w:color="auto"/>
                                            <w:bottom w:val="none" w:sz="0" w:space="0" w:color="auto"/>
                                            <w:right w:val="none" w:sz="0" w:space="0" w:color="auto"/>
                                          </w:divBdr>
                                        </w:div>
                                        <w:div w:id="1580283705">
                                          <w:marLeft w:val="0"/>
                                          <w:marRight w:val="0"/>
                                          <w:marTop w:val="0"/>
                                          <w:marBottom w:val="0"/>
                                          <w:divBdr>
                                            <w:top w:val="none" w:sz="0" w:space="0" w:color="auto"/>
                                            <w:left w:val="none" w:sz="0" w:space="0" w:color="auto"/>
                                            <w:bottom w:val="none" w:sz="0" w:space="0" w:color="auto"/>
                                            <w:right w:val="none" w:sz="0" w:space="0" w:color="auto"/>
                                          </w:divBdr>
                                        </w:div>
                                        <w:div w:id="531042753">
                                          <w:marLeft w:val="0"/>
                                          <w:marRight w:val="0"/>
                                          <w:marTop w:val="0"/>
                                          <w:marBottom w:val="0"/>
                                          <w:divBdr>
                                            <w:top w:val="none" w:sz="0" w:space="0" w:color="auto"/>
                                            <w:left w:val="none" w:sz="0" w:space="0" w:color="auto"/>
                                            <w:bottom w:val="none" w:sz="0" w:space="0" w:color="auto"/>
                                            <w:right w:val="none" w:sz="0" w:space="0" w:color="auto"/>
                                          </w:divBdr>
                                        </w:div>
                                        <w:div w:id="420416162">
                                          <w:marLeft w:val="0"/>
                                          <w:marRight w:val="0"/>
                                          <w:marTop w:val="0"/>
                                          <w:marBottom w:val="0"/>
                                          <w:divBdr>
                                            <w:top w:val="none" w:sz="0" w:space="0" w:color="auto"/>
                                            <w:left w:val="none" w:sz="0" w:space="0" w:color="auto"/>
                                            <w:bottom w:val="none" w:sz="0" w:space="0" w:color="auto"/>
                                            <w:right w:val="none" w:sz="0" w:space="0" w:color="auto"/>
                                          </w:divBdr>
                                        </w:div>
                                        <w:div w:id="112866802">
                                          <w:marLeft w:val="0"/>
                                          <w:marRight w:val="0"/>
                                          <w:marTop w:val="0"/>
                                          <w:marBottom w:val="0"/>
                                          <w:divBdr>
                                            <w:top w:val="none" w:sz="0" w:space="0" w:color="auto"/>
                                            <w:left w:val="none" w:sz="0" w:space="0" w:color="auto"/>
                                            <w:bottom w:val="none" w:sz="0" w:space="0" w:color="auto"/>
                                            <w:right w:val="none" w:sz="0" w:space="0" w:color="auto"/>
                                          </w:divBdr>
                                        </w:div>
                                        <w:div w:id="451827686">
                                          <w:marLeft w:val="0"/>
                                          <w:marRight w:val="0"/>
                                          <w:marTop w:val="0"/>
                                          <w:marBottom w:val="0"/>
                                          <w:divBdr>
                                            <w:top w:val="none" w:sz="0" w:space="0" w:color="auto"/>
                                            <w:left w:val="none" w:sz="0" w:space="0" w:color="auto"/>
                                            <w:bottom w:val="none" w:sz="0" w:space="0" w:color="auto"/>
                                            <w:right w:val="none" w:sz="0" w:space="0" w:color="auto"/>
                                          </w:divBdr>
                                        </w:div>
                                        <w:div w:id="1063523747">
                                          <w:marLeft w:val="0"/>
                                          <w:marRight w:val="0"/>
                                          <w:marTop w:val="0"/>
                                          <w:marBottom w:val="0"/>
                                          <w:divBdr>
                                            <w:top w:val="none" w:sz="0" w:space="0" w:color="auto"/>
                                            <w:left w:val="none" w:sz="0" w:space="0" w:color="auto"/>
                                            <w:bottom w:val="none" w:sz="0" w:space="0" w:color="auto"/>
                                            <w:right w:val="none" w:sz="0" w:space="0" w:color="auto"/>
                                          </w:divBdr>
                                        </w:div>
                                        <w:div w:id="19859431">
                                          <w:marLeft w:val="0"/>
                                          <w:marRight w:val="0"/>
                                          <w:marTop w:val="0"/>
                                          <w:marBottom w:val="0"/>
                                          <w:divBdr>
                                            <w:top w:val="none" w:sz="0" w:space="0" w:color="auto"/>
                                            <w:left w:val="none" w:sz="0" w:space="0" w:color="auto"/>
                                            <w:bottom w:val="none" w:sz="0" w:space="0" w:color="auto"/>
                                            <w:right w:val="none" w:sz="0" w:space="0" w:color="auto"/>
                                          </w:divBdr>
                                          <w:divsChild>
                                            <w:div w:id="164520375">
                                              <w:marLeft w:val="0"/>
                                              <w:marRight w:val="0"/>
                                              <w:marTop w:val="0"/>
                                              <w:marBottom w:val="0"/>
                                              <w:divBdr>
                                                <w:top w:val="none" w:sz="0" w:space="0" w:color="auto"/>
                                                <w:left w:val="none" w:sz="0" w:space="0" w:color="auto"/>
                                                <w:bottom w:val="none" w:sz="0" w:space="0" w:color="auto"/>
                                                <w:right w:val="none" w:sz="0" w:space="0" w:color="auto"/>
                                              </w:divBdr>
                                            </w:div>
                                            <w:div w:id="1286306201">
                                              <w:marLeft w:val="0"/>
                                              <w:marRight w:val="0"/>
                                              <w:marTop w:val="0"/>
                                              <w:marBottom w:val="0"/>
                                              <w:divBdr>
                                                <w:top w:val="none" w:sz="0" w:space="0" w:color="auto"/>
                                                <w:left w:val="none" w:sz="0" w:space="0" w:color="auto"/>
                                                <w:bottom w:val="none" w:sz="0" w:space="0" w:color="auto"/>
                                                <w:right w:val="none" w:sz="0" w:space="0" w:color="auto"/>
                                              </w:divBdr>
                                            </w:div>
                                            <w:div w:id="324361776">
                                              <w:marLeft w:val="0"/>
                                              <w:marRight w:val="0"/>
                                              <w:marTop w:val="0"/>
                                              <w:marBottom w:val="0"/>
                                              <w:divBdr>
                                                <w:top w:val="none" w:sz="0" w:space="0" w:color="auto"/>
                                                <w:left w:val="none" w:sz="0" w:space="0" w:color="auto"/>
                                                <w:bottom w:val="none" w:sz="0" w:space="0" w:color="auto"/>
                                                <w:right w:val="none" w:sz="0" w:space="0" w:color="auto"/>
                                              </w:divBdr>
                                            </w:div>
                                            <w:div w:id="1793865167">
                                              <w:marLeft w:val="0"/>
                                              <w:marRight w:val="0"/>
                                              <w:marTop w:val="0"/>
                                              <w:marBottom w:val="0"/>
                                              <w:divBdr>
                                                <w:top w:val="none" w:sz="0" w:space="0" w:color="auto"/>
                                                <w:left w:val="none" w:sz="0" w:space="0" w:color="auto"/>
                                                <w:bottom w:val="none" w:sz="0" w:space="0" w:color="auto"/>
                                                <w:right w:val="none" w:sz="0" w:space="0" w:color="auto"/>
                                              </w:divBdr>
                                            </w:div>
                                            <w:div w:id="1525553263">
                                              <w:marLeft w:val="0"/>
                                              <w:marRight w:val="0"/>
                                              <w:marTop w:val="0"/>
                                              <w:marBottom w:val="0"/>
                                              <w:divBdr>
                                                <w:top w:val="none" w:sz="0" w:space="0" w:color="auto"/>
                                                <w:left w:val="none" w:sz="0" w:space="0" w:color="auto"/>
                                                <w:bottom w:val="none" w:sz="0" w:space="0" w:color="auto"/>
                                                <w:right w:val="none" w:sz="0" w:space="0" w:color="auto"/>
                                              </w:divBdr>
                                            </w:div>
                                            <w:div w:id="1996259030">
                                              <w:marLeft w:val="0"/>
                                              <w:marRight w:val="0"/>
                                              <w:marTop w:val="0"/>
                                              <w:marBottom w:val="0"/>
                                              <w:divBdr>
                                                <w:top w:val="none" w:sz="0" w:space="0" w:color="auto"/>
                                                <w:left w:val="none" w:sz="0" w:space="0" w:color="auto"/>
                                                <w:bottom w:val="none" w:sz="0" w:space="0" w:color="auto"/>
                                                <w:right w:val="none" w:sz="0" w:space="0" w:color="auto"/>
                                              </w:divBdr>
                                            </w:div>
                                            <w:div w:id="114760058">
                                              <w:marLeft w:val="0"/>
                                              <w:marRight w:val="0"/>
                                              <w:marTop w:val="0"/>
                                              <w:marBottom w:val="0"/>
                                              <w:divBdr>
                                                <w:top w:val="none" w:sz="0" w:space="0" w:color="auto"/>
                                                <w:left w:val="none" w:sz="0" w:space="0" w:color="auto"/>
                                                <w:bottom w:val="none" w:sz="0" w:space="0" w:color="auto"/>
                                                <w:right w:val="none" w:sz="0" w:space="0" w:color="auto"/>
                                              </w:divBdr>
                                            </w:div>
                                            <w:div w:id="1511750769">
                                              <w:marLeft w:val="0"/>
                                              <w:marRight w:val="0"/>
                                              <w:marTop w:val="0"/>
                                              <w:marBottom w:val="0"/>
                                              <w:divBdr>
                                                <w:top w:val="none" w:sz="0" w:space="0" w:color="auto"/>
                                                <w:left w:val="none" w:sz="0" w:space="0" w:color="auto"/>
                                                <w:bottom w:val="none" w:sz="0" w:space="0" w:color="auto"/>
                                                <w:right w:val="none" w:sz="0" w:space="0" w:color="auto"/>
                                              </w:divBdr>
                                            </w:div>
                                            <w:div w:id="788208238">
                                              <w:marLeft w:val="0"/>
                                              <w:marRight w:val="0"/>
                                              <w:marTop w:val="0"/>
                                              <w:marBottom w:val="0"/>
                                              <w:divBdr>
                                                <w:top w:val="none" w:sz="0" w:space="0" w:color="auto"/>
                                                <w:left w:val="none" w:sz="0" w:space="0" w:color="auto"/>
                                                <w:bottom w:val="none" w:sz="0" w:space="0" w:color="auto"/>
                                                <w:right w:val="none" w:sz="0" w:space="0" w:color="auto"/>
                                              </w:divBdr>
                                            </w:div>
                                            <w:div w:id="238254777">
                                              <w:marLeft w:val="0"/>
                                              <w:marRight w:val="0"/>
                                              <w:marTop w:val="0"/>
                                              <w:marBottom w:val="0"/>
                                              <w:divBdr>
                                                <w:top w:val="none" w:sz="0" w:space="0" w:color="auto"/>
                                                <w:left w:val="none" w:sz="0" w:space="0" w:color="auto"/>
                                                <w:bottom w:val="none" w:sz="0" w:space="0" w:color="auto"/>
                                                <w:right w:val="none" w:sz="0" w:space="0" w:color="auto"/>
                                              </w:divBdr>
                                            </w:div>
                                            <w:div w:id="1249921035">
                                              <w:marLeft w:val="0"/>
                                              <w:marRight w:val="0"/>
                                              <w:marTop w:val="0"/>
                                              <w:marBottom w:val="0"/>
                                              <w:divBdr>
                                                <w:top w:val="none" w:sz="0" w:space="0" w:color="auto"/>
                                                <w:left w:val="none" w:sz="0" w:space="0" w:color="auto"/>
                                                <w:bottom w:val="none" w:sz="0" w:space="0" w:color="auto"/>
                                                <w:right w:val="none" w:sz="0" w:space="0" w:color="auto"/>
                                              </w:divBdr>
                                            </w:div>
                                            <w:div w:id="2033531371">
                                              <w:marLeft w:val="0"/>
                                              <w:marRight w:val="0"/>
                                              <w:marTop w:val="0"/>
                                              <w:marBottom w:val="0"/>
                                              <w:divBdr>
                                                <w:top w:val="none" w:sz="0" w:space="0" w:color="auto"/>
                                                <w:left w:val="none" w:sz="0" w:space="0" w:color="auto"/>
                                                <w:bottom w:val="none" w:sz="0" w:space="0" w:color="auto"/>
                                                <w:right w:val="none" w:sz="0" w:space="0" w:color="auto"/>
                                              </w:divBdr>
                                            </w:div>
                                            <w:div w:id="284167131">
                                              <w:marLeft w:val="0"/>
                                              <w:marRight w:val="0"/>
                                              <w:marTop w:val="0"/>
                                              <w:marBottom w:val="0"/>
                                              <w:divBdr>
                                                <w:top w:val="none" w:sz="0" w:space="0" w:color="auto"/>
                                                <w:left w:val="none" w:sz="0" w:space="0" w:color="auto"/>
                                                <w:bottom w:val="none" w:sz="0" w:space="0" w:color="auto"/>
                                                <w:right w:val="none" w:sz="0" w:space="0" w:color="auto"/>
                                              </w:divBdr>
                                            </w:div>
                                            <w:div w:id="1461613685">
                                              <w:marLeft w:val="0"/>
                                              <w:marRight w:val="0"/>
                                              <w:marTop w:val="0"/>
                                              <w:marBottom w:val="0"/>
                                              <w:divBdr>
                                                <w:top w:val="none" w:sz="0" w:space="0" w:color="auto"/>
                                                <w:left w:val="none" w:sz="0" w:space="0" w:color="auto"/>
                                                <w:bottom w:val="none" w:sz="0" w:space="0" w:color="auto"/>
                                                <w:right w:val="none" w:sz="0" w:space="0" w:color="auto"/>
                                              </w:divBdr>
                                            </w:div>
                                            <w:div w:id="1410887443">
                                              <w:marLeft w:val="0"/>
                                              <w:marRight w:val="0"/>
                                              <w:marTop w:val="0"/>
                                              <w:marBottom w:val="0"/>
                                              <w:divBdr>
                                                <w:top w:val="none" w:sz="0" w:space="0" w:color="auto"/>
                                                <w:left w:val="none" w:sz="0" w:space="0" w:color="auto"/>
                                                <w:bottom w:val="none" w:sz="0" w:space="0" w:color="auto"/>
                                                <w:right w:val="none" w:sz="0" w:space="0" w:color="auto"/>
                                              </w:divBdr>
                                            </w:div>
                                            <w:div w:id="1467047384">
                                              <w:marLeft w:val="0"/>
                                              <w:marRight w:val="0"/>
                                              <w:marTop w:val="0"/>
                                              <w:marBottom w:val="0"/>
                                              <w:divBdr>
                                                <w:top w:val="none" w:sz="0" w:space="0" w:color="auto"/>
                                                <w:left w:val="none" w:sz="0" w:space="0" w:color="auto"/>
                                                <w:bottom w:val="none" w:sz="0" w:space="0" w:color="auto"/>
                                                <w:right w:val="none" w:sz="0" w:space="0" w:color="auto"/>
                                              </w:divBdr>
                                            </w:div>
                                            <w:div w:id="14433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40976">
                                  <w:marLeft w:val="0"/>
                                  <w:marRight w:val="0"/>
                                  <w:marTop w:val="0"/>
                                  <w:marBottom w:val="0"/>
                                  <w:divBdr>
                                    <w:top w:val="none" w:sz="0" w:space="0" w:color="auto"/>
                                    <w:left w:val="none" w:sz="0" w:space="0" w:color="auto"/>
                                    <w:bottom w:val="none" w:sz="0" w:space="0" w:color="auto"/>
                                    <w:right w:val="none" w:sz="0" w:space="0" w:color="auto"/>
                                  </w:divBdr>
                                  <w:divsChild>
                                    <w:div w:id="1703509705">
                                      <w:marLeft w:val="0"/>
                                      <w:marRight w:val="0"/>
                                      <w:marTop w:val="0"/>
                                      <w:marBottom w:val="0"/>
                                      <w:divBdr>
                                        <w:top w:val="none" w:sz="0" w:space="0" w:color="auto"/>
                                        <w:left w:val="none" w:sz="0" w:space="0" w:color="auto"/>
                                        <w:bottom w:val="none" w:sz="0" w:space="0" w:color="auto"/>
                                        <w:right w:val="none" w:sz="0" w:space="0" w:color="auto"/>
                                      </w:divBdr>
                                      <w:divsChild>
                                        <w:div w:id="1487939059">
                                          <w:marLeft w:val="0"/>
                                          <w:marRight w:val="0"/>
                                          <w:marTop w:val="0"/>
                                          <w:marBottom w:val="0"/>
                                          <w:divBdr>
                                            <w:top w:val="none" w:sz="0" w:space="0" w:color="auto"/>
                                            <w:left w:val="none" w:sz="0" w:space="0" w:color="auto"/>
                                            <w:bottom w:val="none" w:sz="0" w:space="0" w:color="auto"/>
                                            <w:right w:val="none" w:sz="0" w:space="0" w:color="auto"/>
                                          </w:divBdr>
                                        </w:div>
                                        <w:div w:id="121967076">
                                          <w:marLeft w:val="0"/>
                                          <w:marRight w:val="0"/>
                                          <w:marTop w:val="0"/>
                                          <w:marBottom w:val="0"/>
                                          <w:divBdr>
                                            <w:top w:val="none" w:sz="0" w:space="0" w:color="auto"/>
                                            <w:left w:val="none" w:sz="0" w:space="0" w:color="auto"/>
                                            <w:bottom w:val="none" w:sz="0" w:space="0" w:color="auto"/>
                                            <w:right w:val="none" w:sz="0" w:space="0" w:color="auto"/>
                                          </w:divBdr>
                                          <w:divsChild>
                                            <w:div w:id="174864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2351">
                                  <w:marLeft w:val="0"/>
                                  <w:marRight w:val="0"/>
                                  <w:marTop w:val="0"/>
                                  <w:marBottom w:val="0"/>
                                  <w:divBdr>
                                    <w:top w:val="none" w:sz="0" w:space="0" w:color="auto"/>
                                    <w:left w:val="none" w:sz="0" w:space="0" w:color="auto"/>
                                    <w:bottom w:val="none" w:sz="0" w:space="0" w:color="auto"/>
                                    <w:right w:val="none" w:sz="0" w:space="0" w:color="auto"/>
                                  </w:divBdr>
                                  <w:divsChild>
                                    <w:div w:id="934479068">
                                      <w:marLeft w:val="0"/>
                                      <w:marRight w:val="0"/>
                                      <w:marTop w:val="0"/>
                                      <w:marBottom w:val="0"/>
                                      <w:divBdr>
                                        <w:top w:val="none" w:sz="0" w:space="0" w:color="auto"/>
                                        <w:left w:val="none" w:sz="0" w:space="0" w:color="auto"/>
                                        <w:bottom w:val="none" w:sz="0" w:space="0" w:color="auto"/>
                                        <w:right w:val="none" w:sz="0" w:space="0" w:color="auto"/>
                                      </w:divBdr>
                                      <w:divsChild>
                                        <w:div w:id="635985247">
                                          <w:marLeft w:val="0"/>
                                          <w:marRight w:val="0"/>
                                          <w:marTop w:val="0"/>
                                          <w:marBottom w:val="0"/>
                                          <w:divBdr>
                                            <w:top w:val="none" w:sz="0" w:space="0" w:color="auto"/>
                                            <w:left w:val="none" w:sz="0" w:space="0" w:color="auto"/>
                                            <w:bottom w:val="none" w:sz="0" w:space="0" w:color="auto"/>
                                            <w:right w:val="none" w:sz="0" w:space="0" w:color="auto"/>
                                          </w:divBdr>
                                        </w:div>
                                        <w:div w:id="1846439258">
                                          <w:marLeft w:val="0"/>
                                          <w:marRight w:val="0"/>
                                          <w:marTop w:val="0"/>
                                          <w:marBottom w:val="0"/>
                                          <w:divBdr>
                                            <w:top w:val="none" w:sz="0" w:space="0" w:color="auto"/>
                                            <w:left w:val="none" w:sz="0" w:space="0" w:color="auto"/>
                                            <w:bottom w:val="none" w:sz="0" w:space="0" w:color="auto"/>
                                            <w:right w:val="none" w:sz="0" w:space="0" w:color="auto"/>
                                          </w:divBdr>
                                          <w:divsChild>
                                            <w:div w:id="8814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951058">
                                  <w:marLeft w:val="0"/>
                                  <w:marRight w:val="0"/>
                                  <w:marTop w:val="0"/>
                                  <w:marBottom w:val="0"/>
                                  <w:divBdr>
                                    <w:top w:val="none" w:sz="0" w:space="0" w:color="auto"/>
                                    <w:left w:val="none" w:sz="0" w:space="0" w:color="auto"/>
                                    <w:bottom w:val="none" w:sz="0" w:space="0" w:color="auto"/>
                                    <w:right w:val="none" w:sz="0" w:space="0" w:color="auto"/>
                                  </w:divBdr>
                                  <w:divsChild>
                                    <w:div w:id="1325662496">
                                      <w:marLeft w:val="0"/>
                                      <w:marRight w:val="0"/>
                                      <w:marTop w:val="0"/>
                                      <w:marBottom w:val="0"/>
                                      <w:divBdr>
                                        <w:top w:val="none" w:sz="0" w:space="0" w:color="auto"/>
                                        <w:left w:val="none" w:sz="0" w:space="0" w:color="auto"/>
                                        <w:bottom w:val="none" w:sz="0" w:space="0" w:color="auto"/>
                                        <w:right w:val="none" w:sz="0" w:space="0" w:color="auto"/>
                                      </w:divBdr>
                                      <w:divsChild>
                                        <w:div w:id="727656776">
                                          <w:marLeft w:val="0"/>
                                          <w:marRight w:val="0"/>
                                          <w:marTop w:val="0"/>
                                          <w:marBottom w:val="0"/>
                                          <w:divBdr>
                                            <w:top w:val="none" w:sz="0" w:space="0" w:color="auto"/>
                                            <w:left w:val="none" w:sz="0" w:space="0" w:color="auto"/>
                                            <w:bottom w:val="none" w:sz="0" w:space="0" w:color="auto"/>
                                            <w:right w:val="none" w:sz="0" w:space="0" w:color="auto"/>
                                          </w:divBdr>
                                        </w:div>
                                        <w:div w:id="1023552992">
                                          <w:marLeft w:val="0"/>
                                          <w:marRight w:val="0"/>
                                          <w:marTop w:val="0"/>
                                          <w:marBottom w:val="0"/>
                                          <w:divBdr>
                                            <w:top w:val="none" w:sz="0" w:space="0" w:color="auto"/>
                                            <w:left w:val="none" w:sz="0" w:space="0" w:color="auto"/>
                                            <w:bottom w:val="none" w:sz="0" w:space="0" w:color="auto"/>
                                            <w:right w:val="none" w:sz="0" w:space="0" w:color="auto"/>
                                          </w:divBdr>
                                        </w:div>
                                        <w:div w:id="1879315690">
                                          <w:marLeft w:val="0"/>
                                          <w:marRight w:val="0"/>
                                          <w:marTop w:val="0"/>
                                          <w:marBottom w:val="0"/>
                                          <w:divBdr>
                                            <w:top w:val="none" w:sz="0" w:space="0" w:color="auto"/>
                                            <w:left w:val="none" w:sz="0" w:space="0" w:color="auto"/>
                                            <w:bottom w:val="none" w:sz="0" w:space="0" w:color="auto"/>
                                            <w:right w:val="none" w:sz="0" w:space="0" w:color="auto"/>
                                          </w:divBdr>
                                        </w:div>
                                        <w:div w:id="1471509860">
                                          <w:marLeft w:val="0"/>
                                          <w:marRight w:val="0"/>
                                          <w:marTop w:val="0"/>
                                          <w:marBottom w:val="0"/>
                                          <w:divBdr>
                                            <w:top w:val="none" w:sz="0" w:space="0" w:color="auto"/>
                                            <w:left w:val="none" w:sz="0" w:space="0" w:color="auto"/>
                                            <w:bottom w:val="none" w:sz="0" w:space="0" w:color="auto"/>
                                            <w:right w:val="none" w:sz="0" w:space="0" w:color="auto"/>
                                          </w:divBdr>
                                        </w:div>
                                        <w:div w:id="760755003">
                                          <w:marLeft w:val="0"/>
                                          <w:marRight w:val="0"/>
                                          <w:marTop w:val="0"/>
                                          <w:marBottom w:val="0"/>
                                          <w:divBdr>
                                            <w:top w:val="none" w:sz="0" w:space="0" w:color="auto"/>
                                            <w:left w:val="none" w:sz="0" w:space="0" w:color="auto"/>
                                            <w:bottom w:val="none" w:sz="0" w:space="0" w:color="auto"/>
                                            <w:right w:val="none" w:sz="0" w:space="0" w:color="auto"/>
                                          </w:divBdr>
                                        </w:div>
                                        <w:div w:id="1884906608">
                                          <w:marLeft w:val="0"/>
                                          <w:marRight w:val="0"/>
                                          <w:marTop w:val="0"/>
                                          <w:marBottom w:val="0"/>
                                          <w:divBdr>
                                            <w:top w:val="none" w:sz="0" w:space="0" w:color="auto"/>
                                            <w:left w:val="none" w:sz="0" w:space="0" w:color="auto"/>
                                            <w:bottom w:val="none" w:sz="0" w:space="0" w:color="auto"/>
                                            <w:right w:val="none" w:sz="0" w:space="0" w:color="auto"/>
                                          </w:divBdr>
                                        </w:div>
                                        <w:div w:id="982806503">
                                          <w:marLeft w:val="0"/>
                                          <w:marRight w:val="0"/>
                                          <w:marTop w:val="0"/>
                                          <w:marBottom w:val="0"/>
                                          <w:divBdr>
                                            <w:top w:val="none" w:sz="0" w:space="0" w:color="auto"/>
                                            <w:left w:val="none" w:sz="0" w:space="0" w:color="auto"/>
                                            <w:bottom w:val="none" w:sz="0" w:space="0" w:color="auto"/>
                                            <w:right w:val="none" w:sz="0" w:space="0" w:color="auto"/>
                                          </w:divBdr>
                                        </w:div>
                                        <w:div w:id="757794095">
                                          <w:marLeft w:val="0"/>
                                          <w:marRight w:val="0"/>
                                          <w:marTop w:val="0"/>
                                          <w:marBottom w:val="0"/>
                                          <w:divBdr>
                                            <w:top w:val="none" w:sz="0" w:space="0" w:color="auto"/>
                                            <w:left w:val="none" w:sz="0" w:space="0" w:color="auto"/>
                                            <w:bottom w:val="none" w:sz="0" w:space="0" w:color="auto"/>
                                            <w:right w:val="none" w:sz="0" w:space="0" w:color="auto"/>
                                          </w:divBdr>
                                        </w:div>
                                        <w:div w:id="1812676723">
                                          <w:marLeft w:val="0"/>
                                          <w:marRight w:val="0"/>
                                          <w:marTop w:val="0"/>
                                          <w:marBottom w:val="0"/>
                                          <w:divBdr>
                                            <w:top w:val="none" w:sz="0" w:space="0" w:color="auto"/>
                                            <w:left w:val="none" w:sz="0" w:space="0" w:color="auto"/>
                                            <w:bottom w:val="none" w:sz="0" w:space="0" w:color="auto"/>
                                            <w:right w:val="none" w:sz="0" w:space="0" w:color="auto"/>
                                          </w:divBdr>
                                        </w:div>
                                        <w:div w:id="449975318">
                                          <w:marLeft w:val="0"/>
                                          <w:marRight w:val="0"/>
                                          <w:marTop w:val="0"/>
                                          <w:marBottom w:val="0"/>
                                          <w:divBdr>
                                            <w:top w:val="none" w:sz="0" w:space="0" w:color="auto"/>
                                            <w:left w:val="none" w:sz="0" w:space="0" w:color="auto"/>
                                            <w:bottom w:val="none" w:sz="0" w:space="0" w:color="auto"/>
                                            <w:right w:val="none" w:sz="0" w:space="0" w:color="auto"/>
                                          </w:divBdr>
                                        </w:div>
                                        <w:div w:id="388890903">
                                          <w:marLeft w:val="0"/>
                                          <w:marRight w:val="0"/>
                                          <w:marTop w:val="0"/>
                                          <w:marBottom w:val="0"/>
                                          <w:divBdr>
                                            <w:top w:val="none" w:sz="0" w:space="0" w:color="auto"/>
                                            <w:left w:val="none" w:sz="0" w:space="0" w:color="auto"/>
                                            <w:bottom w:val="none" w:sz="0" w:space="0" w:color="auto"/>
                                            <w:right w:val="none" w:sz="0" w:space="0" w:color="auto"/>
                                          </w:divBdr>
                                        </w:div>
                                        <w:div w:id="1672294837">
                                          <w:marLeft w:val="0"/>
                                          <w:marRight w:val="0"/>
                                          <w:marTop w:val="0"/>
                                          <w:marBottom w:val="0"/>
                                          <w:divBdr>
                                            <w:top w:val="none" w:sz="0" w:space="0" w:color="auto"/>
                                            <w:left w:val="none" w:sz="0" w:space="0" w:color="auto"/>
                                            <w:bottom w:val="none" w:sz="0" w:space="0" w:color="auto"/>
                                            <w:right w:val="none" w:sz="0" w:space="0" w:color="auto"/>
                                          </w:divBdr>
                                        </w:div>
                                        <w:div w:id="270479962">
                                          <w:marLeft w:val="0"/>
                                          <w:marRight w:val="0"/>
                                          <w:marTop w:val="0"/>
                                          <w:marBottom w:val="0"/>
                                          <w:divBdr>
                                            <w:top w:val="none" w:sz="0" w:space="0" w:color="auto"/>
                                            <w:left w:val="none" w:sz="0" w:space="0" w:color="auto"/>
                                            <w:bottom w:val="none" w:sz="0" w:space="0" w:color="auto"/>
                                            <w:right w:val="none" w:sz="0" w:space="0" w:color="auto"/>
                                          </w:divBdr>
                                        </w:div>
                                        <w:div w:id="1143157125">
                                          <w:marLeft w:val="0"/>
                                          <w:marRight w:val="0"/>
                                          <w:marTop w:val="0"/>
                                          <w:marBottom w:val="0"/>
                                          <w:divBdr>
                                            <w:top w:val="none" w:sz="0" w:space="0" w:color="auto"/>
                                            <w:left w:val="none" w:sz="0" w:space="0" w:color="auto"/>
                                            <w:bottom w:val="none" w:sz="0" w:space="0" w:color="auto"/>
                                            <w:right w:val="none" w:sz="0" w:space="0" w:color="auto"/>
                                          </w:divBdr>
                                        </w:div>
                                        <w:div w:id="1494101463">
                                          <w:marLeft w:val="0"/>
                                          <w:marRight w:val="0"/>
                                          <w:marTop w:val="0"/>
                                          <w:marBottom w:val="0"/>
                                          <w:divBdr>
                                            <w:top w:val="none" w:sz="0" w:space="0" w:color="auto"/>
                                            <w:left w:val="none" w:sz="0" w:space="0" w:color="auto"/>
                                            <w:bottom w:val="none" w:sz="0" w:space="0" w:color="auto"/>
                                            <w:right w:val="none" w:sz="0" w:space="0" w:color="auto"/>
                                          </w:divBdr>
                                        </w:div>
                                        <w:div w:id="484518122">
                                          <w:marLeft w:val="0"/>
                                          <w:marRight w:val="0"/>
                                          <w:marTop w:val="0"/>
                                          <w:marBottom w:val="0"/>
                                          <w:divBdr>
                                            <w:top w:val="none" w:sz="0" w:space="0" w:color="auto"/>
                                            <w:left w:val="none" w:sz="0" w:space="0" w:color="auto"/>
                                            <w:bottom w:val="none" w:sz="0" w:space="0" w:color="auto"/>
                                            <w:right w:val="none" w:sz="0" w:space="0" w:color="auto"/>
                                          </w:divBdr>
                                        </w:div>
                                        <w:div w:id="847864278">
                                          <w:marLeft w:val="0"/>
                                          <w:marRight w:val="0"/>
                                          <w:marTop w:val="0"/>
                                          <w:marBottom w:val="0"/>
                                          <w:divBdr>
                                            <w:top w:val="none" w:sz="0" w:space="0" w:color="auto"/>
                                            <w:left w:val="none" w:sz="0" w:space="0" w:color="auto"/>
                                            <w:bottom w:val="none" w:sz="0" w:space="0" w:color="auto"/>
                                            <w:right w:val="none" w:sz="0" w:space="0" w:color="auto"/>
                                          </w:divBdr>
                                        </w:div>
                                        <w:div w:id="2051881661">
                                          <w:marLeft w:val="0"/>
                                          <w:marRight w:val="0"/>
                                          <w:marTop w:val="0"/>
                                          <w:marBottom w:val="0"/>
                                          <w:divBdr>
                                            <w:top w:val="none" w:sz="0" w:space="0" w:color="auto"/>
                                            <w:left w:val="none" w:sz="0" w:space="0" w:color="auto"/>
                                            <w:bottom w:val="none" w:sz="0" w:space="0" w:color="auto"/>
                                            <w:right w:val="none" w:sz="0" w:space="0" w:color="auto"/>
                                          </w:divBdr>
                                        </w:div>
                                        <w:div w:id="2068644197">
                                          <w:marLeft w:val="0"/>
                                          <w:marRight w:val="0"/>
                                          <w:marTop w:val="0"/>
                                          <w:marBottom w:val="0"/>
                                          <w:divBdr>
                                            <w:top w:val="none" w:sz="0" w:space="0" w:color="auto"/>
                                            <w:left w:val="none" w:sz="0" w:space="0" w:color="auto"/>
                                            <w:bottom w:val="none" w:sz="0" w:space="0" w:color="auto"/>
                                            <w:right w:val="none" w:sz="0" w:space="0" w:color="auto"/>
                                          </w:divBdr>
                                        </w:div>
                                        <w:div w:id="2094349948">
                                          <w:marLeft w:val="0"/>
                                          <w:marRight w:val="0"/>
                                          <w:marTop w:val="0"/>
                                          <w:marBottom w:val="0"/>
                                          <w:divBdr>
                                            <w:top w:val="none" w:sz="0" w:space="0" w:color="auto"/>
                                            <w:left w:val="none" w:sz="0" w:space="0" w:color="auto"/>
                                            <w:bottom w:val="none" w:sz="0" w:space="0" w:color="auto"/>
                                            <w:right w:val="none" w:sz="0" w:space="0" w:color="auto"/>
                                          </w:divBdr>
                                        </w:div>
                                        <w:div w:id="1009021335">
                                          <w:marLeft w:val="0"/>
                                          <w:marRight w:val="0"/>
                                          <w:marTop w:val="0"/>
                                          <w:marBottom w:val="0"/>
                                          <w:divBdr>
                                            <w:top w:val="none" w:sz="0" w:space="0" w:color="auto"/>
                                            <w:left w:val="none" w:sz="0" w:space="0" w:color="auto"/>
                                            <w:bottom w:val="none" w:sz="0" w:space="0" w:color="auto"/>
                                            <w:right w:val="none" w:sz="0" w:space="0" w:color="auto"/>
                                          </w:divBdr>
                                          <w:divsChild>
                                            <w:div w:id="957103610">
                                              <w:marLeft w:val="0"/>
                                              <w:marRight w:val="0"/>
                                              <w:marTop w:val="0"/>
                                              <w:marBottom w:val="0"/>
                                              <w:divBdr>
                                                <w:top w:val="none" w:sz="0" w:space="0" w:color="auto"/>
                                                <w:left w:val="none" w:sz="0" w:space="0" w:color="auto"/>
                                                <w:bottom w:val="none" w:sz="0" w:space="0" w:color="auto"/>
                                                <w:right w:val="none" w:sz="0" w:space="0" w:color="auto"/>
                                              </w:divBdr>
                                            </w:div>
                                            <w:div w:id="972367306">
                                              <w:marLeft w:val="0"/>
                                              <w:marRight w:val="0"/>
                                              <w:marTop w:val="0"/>
                                              <w:marBottom w:val="0"/>
                                              <w:divBdr>
                                                <w:top w:val="none" w:sz="0" w:space="0" w:color="auto"/>
                                                <w:left w:val="none" w:sz="0" w:space="0" w:color="auto"/>
                                                <w:bottom w:val="none" w:sz="0" w:space="0" w:color="auto"/>
                                                <w:right w:val="none" w:sz="0" w:space="0" w:color="auto"/>
                                              </w:divBdr>
                                            </w:div>
                                            <w:div w:id="1278025558">
                                              <w:marLeft w:val="0"/>
                                              <w:marRight w:val="0"/>
                                              <w:marTop w:val="0"/>
                                              <w:marBottom w:val="0"/>
                                              <w:divBdr>
                                                <w:top w:val="none" w:sz="0" w:space="0" w:color="auto"/>
                                                <w:left w:val="none" w:sz="0" w:space="0" w:color="auto"/>
                                                <w:bottom w:val="none" w:sz="0" w:space="0" w:color="auto"/>
                                                <w:right w:val="none" w:sz="0" w:space="0" w:color="auto"/>
                                              </w:divBdr>
                                            </w:div>
                                            <w:div w:id="719473872">
                                              <w:marLeft w:val="0"/>
                                              <w:marRight w:val="0"/>
                                              <w:marTop w:val="0"/>
                                              <w:marBottom w:val="0"/>
                                              <w:divBdr>
                                                <w:top w:val="none" w:sz="0" w:space="0" w:color="auto"/>
                                                <w:left w:val="none" w:sz="0" w:space="0" w:color="auto"/>
                                                <w:bottom w:val="none" w:sz="0" w:space="0" w:color="auto"/>
                                                <w:right w:val="none" w:sz="0" w:space="0" w:color="auto"/>
                                              </w:divBdr>
                                            </w:div>
                                            <w:div w:id="1720975468">
                                              <w:marLeft w:val="0"/>
                                              <w:marRight w:val="0"/>
                                              <w:marTop w:val="0"/>
                                              <w:marBottom w:val="0"/>
                                              <w:divBdr>
                                                <w:top w:val="none" w:sz="0" w:space="0" w:color="auto"/>
                                                <w:left w:val="none" w:sz="0" w:space="0" w:color="auto"/>
                                                <w:bottom w:val="none" w:sz="0" w:space="0" w:color="auto"/>
                                                <w:right w:val="none" w:sz="0" w:space="0" w:color="auto"/>
                                              </w:divBdr>
                                            </w:div>
                                            <w:div w:id="1153447869">
                                              <w:marLeft w:val="0"/>
                                              <w:marRight w:val="0"/>
                                              <w:marTop w:val="0"/>
                                              <w:marBottom w:val="0"/>
                                              <w:divBdr>
                                                <w:top w:val="none" w:sz="0" w:space="0" w:color="auto"/>
                                                <w:left w:val="none" w:sz="0" w:space="0" w:color="auto"/>
                                                <w:bottom w:val="none" w:sz="0" w:space="0" w:color="auto"/>
                                                <w:right w:val="none" w:sz="0" w:space="0" w:color="auto"/>
                                              </w:divBdr>
                                            </w:div>
                                            <w:div w:id="1451901585">
                                              <w:marLeft w:val="0"/>
                                              <w:marRight w:val="0"/>
                                              <w:marTop w:val="0"/>
                                              <w:marBottom w:val="0"/>
                                              <w:divBdr>
                                                <w:top w:val="none" w:sz="0" w:space="0" w:color="auto"/>
                                                <w:left w:val="none" w:sz="0" w:space="0" w:color="auto"/>
                                                <w:bottom w:val="none" w:sz="0" w:space="0" w:color="auto"/>
                                                <w:right w:val="none" w:sz="0" w:space="0" w:color="auto"/>
                                              </w:divBdr>
                                            </w:div>
                                            <w:div w:id="1110009284">
                                              <w:marLeft w:val="0"/>
                                              <w:marRight w:val="0"/>
                                              <w:marTop w:val="0"/>
                                              <w:marBottom w:val="0"/>
                                              <w:divBdr>
                                                <w:top w:val="none" w:sz="0" w:space="0" w:color="auto"/>
                                                <w:left w:val="none" w:sz="0" w:space="0" w:color="auto"/>
                                                <w:bottom w:val="none" w:sz="0" w:space="0" w:color="auto"/>
                                                <w:right w:val="none" w:sz="0" w:space="0" w:color="auto"/>
                                              </w:divBdr>
                                            </w:div>
                                            <w:div w:id="820996840">
                                              <w:marLeft w:val="0"/>
                                              <w:marRight w:val="0"/>
                                              <w:marTop w:val="0"/>
                                              <w:marBottom w:val="0"/>
                                              <w:divBdr>
                                                <w:top w:val="none" w:sz="0" w:space="0" w:color="auto"/>
                                                <w:left w:val="none" w:sz="0" w:space="0" w:color="auto"/>
                                                <w:bottom w:val="none" w:sz="0" w:space="0" w:color="auto"/>
                                                <w:right w:val="none" w:sz="0" w:space="0" w:color="auto"/>
                                              </w:divBdr>
                                            </w:div>
                                            <w:div w:id="1770856230">
                                              <w:marLeft w:val="0"/>
                                              <w:marRight w:val="0"/>
                                              <w:marTop w:val="0"/>
                                              <w:marBottom w:val="0"/>
                                              <w:divBdr>
                                                <w:top w:val="none" w:sz="0" w:space="0" w:color="auto"/>
                                                <w:left w:val="none" w:sz="0" w:space="0" w:color="auto"/>
                                                <w:bottom w:val="none" w:sz="0" w:space="0" w:color="auto"/>
                                                <w:right w:val="none" w:sz="0" w:space="0" w:color="auto"/>
                                              </w:divBdr>
                                            </w:div>
                                            <w:div w:id="240601750">
                                              <w:marLeft w:val="0"/>
                                              <w:marRight w:val="0"/>
                                              <w:marTop w:val="0"/>
                                              <w:marBottom w:val="0"/>
                                              <w:divBdr>
                                                <w:top w:val="none" w:sz="0" w:space="0" w:color="auto"/>
                                                <w:left w:val="none" w:sz="0" w:space="0" w:color="auto"/>
                                                <w:bottom w:val="none" w:sz="0" w:space="0" w:color="auto"/>
                                                <w:right w:val="none" w:sz="0" w:space="0" w:color="auto"/>
                                              </w:divBdr>
                                            </w:div>
                                            <w:div w:id="1817188248">
                                              <w:marLeft w:val="0"/>
                                              <w:marRight w:val="0"/>
                                              <w:marTop w:val="0"/>
                                              <w:marBottom w:val="0"/>
                                              <w:divBdr>
                                                <w:top w:val="none" w:sz="0" w:space="0" w:color="auto"/>
                                                <w:left w:val="none" w:sz="0" w:space="0" w:color="auto"/>
                                                <w:bottom w:val="none" w:sz="0" w:space="0" w:color="auto"/>
                                                <w:right w:val="none" w:sz="0" w:space="0" w:color="auto"/>
                                              </w:divBdr>
                                            </w:div>
                                            <w:div w:id="827400652">
                                              <w:marLeft w:val="0"/>
                                              <w:marRight w:val="0"/>
                                              <w:marTop w:val="0"/>
                                              <w:marBottom w:val="0"/>
                                              <w:divBdr>
                                                <w:top w:val="none" w:sz="0" w:space="0" w:color="auto"/>
                                                <w:left w:val="none" w:sz="0" w:space="0" w:color="auto"/>
                                                <w:bottom w:val="none" w:sz="0" w:space="0" w:color="auto"/>
                                                <w:right w:val="none" w:sz="0" w:space="0" w:color="auto"/>
                                              </w:divBdr>
                                            </w:div>
                                            <w:div w:id="484861148">
                                              <w:marLeft w:val="0"/>
                                              <w:marRight w:val="0"/>
                                              <w:marTop w:val="0"/>
                                              <w:marBottom w:val="0"/>
                                              <w:divBdr>
                                                <w:top w:val="none" w:sz="0" w:space="0" w:color="auto"/>
                                                <w:left w:val="none" w:sz="0" w:space="0" w:color="auto"/>
                                                <w:bottom w:val="none" w:sz="0" w:space="0" w:color="auto"/>
                                                <w:right w:val="none" w:sz="0" w:space="0" w:color="auto"/>
                                              </w:divBdr>
                                            </w:div>
                                            <w:div w:id="1660572174">
                                              <w:marLeft w:val="0"/>
                                              <w:marRight w:val="0"/>
                                              <w:marTop w:val="0"/>
                                              <w:marBottom w:val="0"/>
                                              <w:divBdr>
                                                <w:top w:val="none" w:sz="0" w:space="0" w:color="auto"/>
                                                <w:left w:val="none" w:sz="0" w:space="0" w:color="auto"/>
                                                <w:bottom w:val="none" w:sz="0" w:space="0" w:color="auto"/>
                                                <w:right w:val="none" w:sz="0" w:space="0" w:color="auto"/>
                                              </w:divBdr>
                                            </w:div>
                                            <w:div w:id="347218803">
                                              <w:marLeft w:val="0"/>
                                              <w:marRight w:val="0"/>
                                              <w:marTop w:val="0"/>
                                              <w:marBottom w:val="0"/>
                                              <w:divBdr>
                                                <w:top w:val="none" w:sz="0" w:space="0" w:color="auto"/>
                                                <w:left w:val="none" w:sz="0" w:space="0" w:color="auto"/>
                                                <w:bottom w:val="none" w:sz="0" w:space="0" w:color="auto"/>
                                                <w:right w:val="none" w:sz="0" w:space="0" w:color="auto"/>
                                              </w:divBdr>
                                            </w:div>
                                            <w:div w:id="20979426">
                                              <w:marLeft w:val="0"/>
                                              <w:marRight w:val="0"/>
                                              <w:marTop w:val="0"/>
                                              <w:marBottom w:val="0"/>
                                              <w:divBdr>
                                                <w:top w:val="none" w:sz="0" w:space="0" w:color="auto"/>
                                                <w:left w:val="none" w:sz="0" w:space="0" w:color="auto"/>
                                                <w:bottom w:val="none" w:sz="0" w:space="0" w:color="auto"/>
                                                <w:right w:val="none" w:sz="0" w:space="0" w:color="auto"/>
                                              </w:divBdr>
                                            </w:div>
                                            <w:div w:id="1671448396">
                                              <w:marLeft w:val="0"/>
                                              <w:marRight w:val="0"/>
                                              <w:marTop w:val="0"/>
                                              <w:marBottom w:val="0"/>
                                              <w:divBdr>
                                                <w:top w:val="none" w:sz="0" w:space="0" w:color="auto"/>
                                                <w:left w:val="none" w:sz="0" w:space="0" w:color="auto"/>
                                                <w:bottom w:val="none" w:sz="0" w:space="0" w:color="auto"/>
                                                <w:right w:val="none" w:sz="0" w:space="0" w:color="auto"/>
                                              </w:divBdr>
                                            </w:div>
                                            <w:div w:id="1225022373">
                                              <w:marLeft w:val="0"/>
                                              <w:marRight w:val="0"/>
                                              <w:marTop w:val="0"/>
                                              <w:marBottom w:val="0"/>
                                              <w:divBdr>
                                                <w:top w:val="none" w:sz="0" w:space="0" w:color="auto"/>
                                                <w:left w:val="none" w:sz="0" w:space="0" w:color="auto"/>
                                                <w:bottom w:val="none" w:sz="0" w:space="0" w:color="auto"/>
                                                <w:right w:val="none" w:sz="0" w:space="0" w:color="auto"/>
                                              </w:divBdr>
                                            </w:div>
                                            <w:div w:id="199355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1704">
                                  <w:marLeft w:val="0"/>
                                  <w:marRight w:val="0"/>
                                  <w:marTop w:val="0"/>
                                  <w:marBottom w:val="0"/>
                                  <w:divBdr>
                                    <w:top w:val="none" w:sz="0" w:space="0" w:color="auto"/>
                                    <w:left w:val="none" w:sz="0" w:space="0" w:color="auto"/>
                                    <w:bottom w:val="none" w:sz="0" w:space="0" w:color="auto"/>
                                    <w:right w:val="none" w:sz="0" w:space="0" w:color="auto"/>
                                  </w:divBdr>
                                  <w:divsChild>
                                    <w:div w:id="342367127">
                                      <w:marLeft w:val="0"/>
                                      <w:marRight w:val="0"/>
                                      <w:marTop w:val="0"/>
                                      <w:marBottom w:val="0"/>
                                      <w:divBdr>
                                        <w:top w:val="none" w:sz="0" w:space="0" w:color="auto"/>
                                        <w:left w:val="none" w:sz="0" w:space="0" w:color="auto"/>
                                        <w:bottom w:val="none" w:sz="0" w:space="0" w:color="auto"/>
                                        <w:right w:val="none" w:sz="0" w:space="0" w:color="auto"/>
                                      </w:divBdr>
                                      <w:divsChild>
                                        <w:div w:id="750665096">
                                          <w:marLeft w:val="0"/>
                                          <w:marRight w:val="0"/>
                                          <w:marTop w:val="0"/>
                                          <w:marBottom w:val="0"/>
                                          <w:divBdr>
                                            <w:top w:val="none" w:sz="0" w:space="0" w:color="auto"/>
                                            <w:left w:val="none" w:sz="0" w:space="0" w:color="auto"/>
                                            <w:bottom w:val="none" w:sz="0" w:space="0" w:color="auto"/>
                                            <w:right w:val="none" w:sz="0" w:space="0" w:color="auto"/>
                                          </w:divBdr>
                                        </w:div>
                                        <w:div w:id="439758922">
                                          <w:marLeft w:val="0"/>
                                          <w:marRight w:val="0"/>
                                          <w:marTop w:val="0"/>
                                          <w:marBottom w:val="0"/>
                                          <w:divBdr>
                                            <w:top w:val="none" w:sz="0" w:space="0" w:color="auto"/>
                                            <w:left w:val="none" w:sz="0" w:space="0" w:color="auto"/>
                                            <w:bottom w:val="none" w:sz="0" w:space="0" w:color="auto"/>
                                            <w:right w:val="none" w:sz="0" w:space="0" w:color="auto"/>
                                          </w:divBdr>
                                          <w:divsChild>
                                            <w:div w:id="84378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8945237">
                                  <w:marLeft w:val="0"/>
                                  <w:marRight w:val="0"/>
                                  <w:marTop w:val="0"/>
                                  <w:marBottom w:val="0"/>
                                  <w:divBdr>
                                    <w:top w:val="none" w:sz="0" w:space="0" w:color="auto"/>
                                    <w:left w:val="none" w:sz="0" w:space="0" w:color="auto"/>
                                    <w:bottom w:val="none" w:sz="0" w:space="0" w:color="auto"/>
                                    <w:right w:val="none" w:sz="0" w:space="0" w:color="auto"/>
                                  </w:divBdr>
                                  <w:divsChild>
                                    <w:div w:id="450518731">
                                      <w:marLeft w:val="0"/>
                                      <w:marRight w:val="0"/>
                                      <w:marTop w:val="0"/>
                                      <w:marBottom w:val="0"/>
                                      <w:divBdr>
                                        <w:top w:val="none" w:sz="0" w:space="0" w:color="auto"/>
                                        <w:left w:val="none" w:sz="0" w:space="0" w:color="auto"/>
                                        <w:bottom w:val="none" w:sz="0" w:space="0" w:color="auto"/>
                                        <w:right w:val="none" w:sz="0" w:space="0" w:color="auto"/>
                                      </w:divBdr>
                                      <w:divsChild>
                                        <w:div w:id="1249778165">
                                          <w:marLeft w:val="0"/>
                                          <w:marRight w:val="0"/>
                                          <w:marTop w:val="0"/>
                                          <w:marBottom w:val="0"/>
                                          <w:divBdr>
                                            <w:top w:val="none" w:sz="0" w:space="0" w:color="auto"/>
                                            <w:left w:val="none" w:sz="0" w:space="0" w:color="auto"/>
                                            <w:bottom w:val="none" w:sz="0" w:space="0" w:color="auto"/>
                                            <w:right w:val="none" w:sz="0" w:space="0" w:color="auto"/>
                                          </w:divBdr>
                                        </w:div>
                                        <w:div w:id="1426878698">
                                          <w:marLeft w:val="0"/>
                                          <w:marRight w:val="0"/>
                                          <w:marTop w:val="0"/>
                                          <w:marBottom w:val="0"/>
                                          <w:divBdr>
                                            <w:top w:val="none" w:sz="0" w:space="0" w:color="auto"/>
                                            <w:left w:val="none" w:sz="0" w:space="0" w:color="auto"/>
                                            <w:bottom w:val="none" w:sz="0" w:space="0" w:color="auto"/>
                                            <w:right w:val="none" w:sz="0" w:space="0" w:color="auto"/>
                                          </w:divBdr>
                                        </w:div>
                                        <w:div w:id="1441678682">
                                          <w:marLeft w:val="0"/>
                                          <w:marRight w:val="0"/>
                                          <w:marTop w:val="0"/>
                                          <w:marBottom w:val="0"/>
                                          <w:divBdr>
                                            <w:top w:val="none" w:sz="0" w:space="0" w:color="auto"/>
                                            <w:left w:val="none" w:sz="0" w:space="0" w:color="auto"/>
                                            <w:bottom w:val="none" w:sz="0" w:space="0" w:color="auto"/>
                                            <w:right w:val="none" w:sz="0" w:space="0" w:color="auto"/>
                                          </w:divBdr>
                                          <w:divsChild>
                                            <w:div w:id="1546987690">
                                              <w:marLeft w:val="0"/>
                                              <w:marRight w:val="0"/>
                                              <w:marTop w:val="0"/>
                                              <w:marBottom w:val="0"/>
                                              <w:divBdr>
                                                <w:top w:val="none" w:sz="0" w:space="0" w:color="auto"/>
                                                <w:left w:val="none" w:sz="0" w:space="0" w:color="auto"/>
                                                <w:bottom w:val="none" w:sz="0" w:space="0" w:color="auto"/>
                                                <w:right w:val="none" w:sz="0" w:space="0" w:color="auto"/>
                                              </w:divBdr>
                                            </w:div>
                                            <w:div w:id="46716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56670">
                                  <w:marLeft w:val="0"/>
                                  <w:marRight w:val="0"/>
                                  <w:marTop w:val="0"/>
                                  <w:marBottom w:val="0"/>
                                  <w:divBdr>
                                    <w:top w:val="none" w:sz="0" w:space="0" w:color="auto"/>
                                    <w:left w:val="none" w:sz="0" w:space="0" w:color="auto"/>
                                    <w:bottom w:val="none" w:sz="0" w:space="0" w:color="auto"/>
                                    <w:right w:val="none" w:sz="0" w:space="0" w:color="auto"/>
                                  </w:divBdr>
                                  <w:divsChild>
                                    <w:div w:id="1341085862">
                                      <w:marLeft w:val="0"/>
                                      <w:marRight w:val="0"/>
                                      <w:marTop w:val="0"/>
                                      <w:marBottom w:val="0"/>
                                      <w:divBdr>
                                        <w:top w:val="none" w:sz="0" w:space="0" w:color="auto"/>
                                        <w:left w:val="none" w:sz="0" w:space="0" w:color="auto"/>
                                        <w:bottom w:val="none" w:sz="0" w:space="0" w:color="auto"/>
                                        <w:right w:val="none" w:sz="0" w:space="0" w:color="auto"/>
                                      </w:divBdr>
                                      <w:divsChild>
                                        <w:div w:id="670328541">
                                          <w:marLeft w:val="0"/>
                                          <w:marRight w:val="0"/>
                                          <w:marTop w:val="0"/>
                                          <w:marBottom w:val="0"/>
                                          <w:divBdr>
                                            <w:top w:val="none" w:sz="0" w:space="0" w:color="auto"/>
                                            <w:left w:val="none" w:sz="0" w:space="0" w:color="auto"/>
                                            <w:bottom w:val="none" w:sz="0" w:space="0" w:color="auto"/>
                                            <w:right w:val="none" w:sz="0" w:space="0" w:color="auto"/>
                                          </w:divBdr>
                                        </w:div>
                                        <w:div w:id="1585652841">
                                          <w:marLeft w:val="0"/>
                                          <w:marRight w:val="0"/>
                                          <w:marTop w:val="0"/>
                                          <w:marBottom w:val="0"/>
                                          <w:divBdr>
                                            <w:top w:val="none" w:sz="0" w:space="0" w:color="auto"/>
                                            <w:left w:val="none" w:sz="0" w:space="0" w:color="auto"/>
                                            <w:bottom w:val="none" w:sz="0" w:space="0" w:color="auto"/>
                                            <w:right w:val="none" w:sz="0" w:space="0" w:color="auto"/>
                                          </w:divBdr>
                                          <w:divsChild>
                                            <w:div w:id="138949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046657">
                                  <w:marLeft w:val="0"/>
                                  <w:marRight w:val="0"/>
                                  <w:marTop w:val="0"/>
                                  <w:marBottom w:val="0"/>
                                  <w:divBdr>
                                    <w:top w:val="none" w:sz="0" w:space="0" w:color="auto"/>
                                    <w:left w:val="none" w:sz="0" w:space="0" w:color="auto"/>
                                    <w:bottom w:val="none" w:sz="0" w:space="0" w:color="auto"/>
                                    <w:right w:val="none" w:sz="0" w:space="0" w:color="auto"/>
                                  </w:divBdr>
                                  <w:divsChild>
                                    <w:div w:id="1861241246">
                                      <w:marLeft w:val="0"/>
                                      <w:marRight w:val="0"/>
                                      <w:marTop w:val="0"/>
                                      <w:marBottom w:val="0"/>
                                      <w:divBdr>
                                        <w:top w:val="none" w:sz="0" w:space="0" w:color="auto"/>
                                        <w:left w:val="none" w:sz="0" w:space="0" w:color="auto"/>
                                        <w:bottom w:val="none" w:sz="0" w:space="0" w:color="auto"/>
                                        <w:right w:val="none" w:sz="0" w:space="0" w:color="auto"/>
                                      </w:divBdr>
                                      <w:divsChild>
                                        <w:div w:id="1894806744">
                                          <w:marLeft w:val="0"/>
                                          <w:marRight w:val="0"/>
                                          <w:marTop w:val="0"/>
                                          <w:marBottom w:val="0"/>
                                          <w:divBdr>
                                            <w:top w:val="none" w:sz="0" w:space="0" w:color="auto"/>
                                            <w:left w:val="none" w:sz="0" w:space="0" w:color="auto"/>
                                            <w:bottom w:val="none" w:sz="0" w:space="0" w:color="auto"/>
                                            <w:right w:val="none" w:sz="0" w:space="0" w:color="auto"/>
                                          </w:divBdr>
                                        </w:div>
                                        <w:div w:id="567034661">
                                          <w:marLeft w:val="0"/>
                                          <w:marRight w:val="0"/>
                                          <w:marTop w:val="0"/>
                                          <w:marBottom w:val="0"/>
                                          <w:divBdr>
                                            <w:top w:val="none" w:sz="0" w:space="0" w:color="auto"/>
                                            <w:left w:val="none" w:sz="0" w:space="0" w:color="auto"/>
                                            <w:bottom w:val="none" w:sz="0" w:space="0" w:color="auto"/>
                                            <w:right w:val="none" w:sz="0" w:space="0" w:color="auto"/>
                                          </w:divBdr>
                                        </w:div>
                                        <w:div w:id="295260699">
                                          <w:marLeft w:val="0"/>
                                          <w:marRight w:val="0"/>
                                          <w:marTop w:val="0"/>
                                          <w:marBottom w:val="0"/>
                                          <w:divBdr>
                                            <w:top w:val="none" w:sz="0" w:space="0" w:color="auto"/>
                                            <w:left w:val="none" w:sz="0" w:space="0" w:color="auto"/>
                                            <w:bottom w:val="none" w:sz="0" w:space="0" w:color="auto"/>
                                            <w:right w:val="none" w:sz="0" w:space="0" w:color="auto"/>
                                          </w:divBdr>
                                        </w:div>
                                        <w:div w:id="1738285114">
                                          <w:marLeft w:val="0"/>
                                          <w:marRight w:val="0"/>
                                          <w:marTop w:val="0"/>
                                          <w:marBottom w:val="0"/>
                                          <w:divBdr>
                                            <w:top w:val="none" w:sz="0" w:space="0" w:color="auto"/>
                                            <w:left w:val="none" w:sz="0" w:space="0" w:color="auto"/>
                                            <w:bottom w:val="none" w:sz="0" w:space="0" w:color="auto"/>
                                            <w:right w:val="none" w:sz="0" w:space="0" w:color="auto"/>
                                          </w:divBdr>
                                        </w:div>
                                        <w:div w:id="1851020073">
                                          <w:marLeft w:val="0"/>
                                          <w:marRight w:val="0"/>
                                          <w:marTop w:val="0"/>
                                          <w:marBottom w:val="0"/>
                                          <w:divBdr>
                                            <w:top w:val="none" w:sz="0" w:space="0" w:color="auto"/>
                                            <w:left w:val="none" w:sz="0" w:space="0" w:color="auto"/>
                                            <w:bottom w:val="none" w:sz="0" w:space="0" w:color="auto"/>
                                            <w:right w:val="none" w:sz="0" w:space="0" w:color="auto"/>
                                          </w:divBdr>
                                        </w:div>
                                        <w:div w:id="1784493848">
                                          <w:marLeft w:val="0"/>
                                          <w:marRight w:val="0"/>
                                          <w:marTop w:val="0"/>
                                          <w:marBottom w:val="0"/>
                                          <w:divBdr>
                                            <w:top w:val="none" w:sz="0" w:space="0" w:color="auto"/>
                                            <w:left w:val="none" w:sz="0" w:space="0" w:color="auto"/>
                                            <w:bottom w:val="none" w:sz="0" w:space="0" w:color="auto"/>
                                            <w:right w:val="none" w:sz="0" w:space="0" w:color="auto"/>
                                          </w:divBdr>
                                        </w:div>
                                        <w:div w:id="601693409">
                                          <w:marLeft w:val="0"/>
                                          <w:marRight w:val="0"/>
                                          <w:marTop w:val="0"/>
                                          <w:marBottom w:val="0"/>
                                          <w:divBdr>
                                            <w:top w:val="none" w:sz="0" w:space="0" w:color="auto"/>
                                            <w:left w:val="none" w:sz="0" w:space="0" w:color="auto"/>
                                            <w:bottom w:val="none" w:sz="0" w:space="0" w:color="auto"/>
                                            <w:right w:val="none" w:sz="0" w:space="0" w:color="auto"/>
                                          </w:divBdr>
                                        </w:div>
                                        <w:div w:id="1861818410">
                                          <w:marLeft w:val="0"/>
                                          <w:marRight w:val="0"/>
                                          <w:marTop w:val="0"/>
                                          <w:marBottom w:val="0"/>
                                          <w:divBdr>
                                            <w:top w:val="none" w:sz="0" w:space="0" w:color="auto"/>
                                            <w:left w:val="none" w:sz="0" w:space="0" w:color="auto"/>
                                            <w:bottom w:val="none" w:sz="0" w:space="0" w:color="auto"/>
                                            <w:right w:val="none" w:sz="0" w:space="0" w:color="auto"/>
                                          </w:divBdr>
                                        </w:div>
                                        <w:div w:id="160243656">
                                          <w:marLeft w:val="0"/>
                                          <w:marRight w:val="0"/>
                                          <w:marTop w:val="0"/>
                                          <w:marBottom w:val="0"/>
                                          <w:divBdr>
                                            <w:top w:val="none" w:sz="0" w:space="0" w:color="auto"/>
                                            <w:left w:val="none" w:sz="0" w:space="0" w:color="auto"/>
                                            <w:bottom w:val="none" w:sz="0" w:space="0" w:color="auto"/>
                                            <w:right w:val="none" w:sz="0" w:space="0" w:color="auto"/>
                                          </w:divBdr>
                                        </w:div>
                                        <w:div w:id="1248346999">
                                          <w:marLeft w:val="0"/>
                                          <w:marRight w:val="0"/>
                                          <w:marTop w:val="0"/>
                                          <w:marBottom w:val="0"/>
                                          <w:divBdr>
                                            <w:top w:val="none" w:sz="0" w:space="0" w:color="auto"/>
                                            <w:left w:val="none" w:sz="0" w:space="0" w:color="auto"/>
                                            <w:bottom w:val="none" w:sz="0" w:space="0" w:color="auto"/>
                                            <w:right w:val="none" w:sz="0" w:space="0" w:color="auto"/>
                                          </w:divBdr>
                                        </w:div>
                                        <w:div w:id="1089083265">
                                          <w:marLeft w:val="0"/>
                                          <w:marRight w:val="0"/>
                                          <w:marTop w:val="0"/>
                                          <w:marBottom w:val="0"/>
                                          <w:divBdr>
                                            <w:top w:val="none" w:sz="0" w:space="0" w:color="auto"/>
                                            <w:left w:val="none" w:sz="0" w:space="0" w:color="auto"/>
                                            <w:bottom w:val="none" w:sz="0" w:space="0" w:color="auto"/>
                                            <w:right w:val="none" w:sz="0" w:space="0" w:color="auto"/>
                                          </w:divBdr>
                                        </w:div>
                                        <w:div w:id="1276517520">
                                          <w:marLeft w:val="0"/>
                                          <w:marRight w:val="0"/>
                                          <w:marTop w:val="0"/>
                                          <w:marBottom w:val="0"/>
                                          <w:divBdr>
                                            <w:top w:val="none" w:sz="0" w:space="0" w:color="auto"/>
                                            <w:left w:val="none" w:sz="0" w:space="0" w:color="auto"/>
                                            <w:bottom w:val="none" w:sz="0" w:space="0" w:color="auto"/>
                                            <w:right w:val="none" w:sz="0" w:space="0" w:color="auto"/>
                                          </w:divBdr>
                                        </w:div>
                                        <w:div w:id="1157069761">
                                          <w:marLeft w:val="0"/>
                                          <w:marRight w:val="0"/>
                                          <w:marTop w:val="0"/>
                                          <w:marBottom w:val="0"/>
                                          <w:divBdr>
                                            <w:top w:val="none" w:sz="0" w:space="0" w:color="auto"/>
                                            <w:left w:val="none" w:sz="0" w:space="0" w:color="auto"/>
                                            <w:bottom w:val="none" w:sz="0" w:space="0" w:color="auto"/>
                                            <w:right w:val="none" w:sz="0" w:space="0" w:color="auto"/>
                                          </w:divBdr>
                                        </w:div>
                                        <w:div w:id="990207779">
                                          <w:marLeft w:val="0"/>
                                          <w:marRight w:val="0"/>
                                          <w:marTop w:val="0"/>
                                          <w:marBottom w:val="0"/>
                                          <w:divBdr>
                                            <w:top w:val="none" w:sz="0" w:space="0" w:color="auto"/>
                                            <w:left w:val="none" w:sz="0" w:space="0" w:color="auto"/>
                                            <w:bottom w:val="none" w:sz="0" w:space="0" w:color="auto"/>
                                            <w:right w:val="none" w:sz="0" w:space="0" w:color="auto"/>
                                          </w:divBdr>
                                        </w:div>
                                        <w:div w:id="1874226278">
                                          <w:marLeft w:val="0"/>
                                          <w:marRight w:val="0"/>
                                          <w:marTop w:val="0"/>
                                          <w:marBottom w:val="0"/>
                                          <w:divBdr>
                                            <w:top w:val="none" w:sz="0" w:space="0" w:color="auto"/>
                                            <w:left w:val="none" w:sz="0" w:space="0" w:color="auto"/>
                                            <w:bottom w:val="none" w:sz="0" w:space="0" w:color="auto"/>
                                            <w:right w:val="none" w:sz="0" w:space="0" w:color="auto"/>
                                          </w:divBdr>
                                        </w:div>
                                        <w:div w:id="783617463">
                                          <w:marLeft w:val="0"/>
                                          <w:marRight w:val="0"/>
                                          <w:marTop w:val="0"/>
                                          <w:marBottom w:val="0"/>
                                          <w:divBdr>
                                            <w:top w:val="none" w:sz="0" w:space="0" w:color="auto"/>
                                            <w:left w:val="none" w:sz="0" w:space="0" w:color="auto"/>
                                            <w:bottom w:val="none" w:sz="0" w:space="0" w:color="auto"/>
                                            <w:right w:val="none" w:sz="0" w:space="0" w:color="auto"/>
                                          </w:divBdr>
                                        </w:div>
                                        <w:div w:id="787893649">
                                          <w:marLeft w:val="0"/>
                                          <w:marRight w:val="0"/>
                                          <w:marTop w:val="0"/>
                                          <w:marBottom w:val="0"/>
                                          <w:divBdr>
                                            <w:top w:val="none" w:sz="0" w:space="0" w:color="auto"/>
                                            <w:left w:val="none" w:sz="0" w:space="0" w:color="auto"/>
                                            <w:bottom w:val="none" w:sz="0" w:space="0" w:color="auto"/>
                                            <w:right w:val="none" w:sz="0" w:space="0" w:color="auto"/>
                                          </w:divBdr>
                                        </w:div>
                                        <w:div w:id="1232886763">
                                          <w:marLeft w:val="0"/>
                                          <w:marRight w:val="0"/>
                                          <w:marTop w:val="0"/>
                                          <w:marBottom w:val="0"/>
                                          <w:divBdr>
                                            <w:top w:val="none" w:sz="0" w:space="0" w:color="auto"/>
                                            <w:left w:val="none" w:sz="0" w:space="0" w:color="auto"/>
                                            <w:bottom w:val="none" w:sz="0" w:space="0" w:color="auto"/>
                                            <w:right w:val="none" w:sz="0" w:space="0" w:color="auto"/>
                                          </w:divBdr>
                                        </w:div>
                                        <w:div w:id="1651791238">
                                          <w:marLeft w:val="0"/>
                                          <w:marRight w:val="0"/>
                                          <w:marTop w:val="0"/>
                                          <w:marBottom w:val="0"/>
                                          <w:divBdr>
                                            <w:top w:val="none" w:sz="0" w:space="0" w:color="auto"/>
                                            <w:left w:val="none" w:sz="0" w:space="0" w:color="auto"/>
                                            <w:bottom w:val="none" w:sz="0" w:space="0" w:color="auto"/>
                                            <w:right w:val="none" w:sz="0" w:space="0" w:color="auto"/>
                                          </w:divBdr>
                                        </w:div>
                                        <w:div w:id="133111604">
                                          <w:marLeft w:val="0"/>
                                          <w:marRight w:val="0"/>
                                          <w:marTop w:val="0"/>
                                          <w:marBottom w:val="0"/>
                                          <w:divBdr>
                                            <w:top w:val="none" w:sz="0" w:space="0" w:color="auto"/>
                                            <w:left w:val="none" w:sz="0" w:space="0" w:color="auto"/>
                                            <w:bottom w:val="none" w:sz="0" w:space="0" w:color="auto"/>
                                            <w:right w:val="none" w:sz="0" w:space="0" w:color="auto"/>
                                          </w:divBdr>
                                        </w:div>
                                        <w:div w:id="760833722">
                                          <w:marLeft w:val="0"/>
                                          <w:marRight w:val="0"/>
                                          <w:marTop w:val="0"/>
                                          <w:marBottom w:val="0"/>
                                          <w:divBdr>
                                            <w:top w:val="none" w:sz="0" w:space="0" w:color="auto"/>
                                            <w:left w:val="none" w:sz="0" w:space="0" w:color="auto"/>
                                            <w:bottom w:val="none" w:sz="0" w:space="0" w:color="auto"/>
                                            <w:right w:val="none" w:sz="0" w:space="0" w:color="auto"/>
                                          </w:divBdr>
                                        </w:div>
                                        <w:div w:id="2009675876">
                                          <w:marLeft w:val="0"/>
                                          <w:marRight w:val="0"/>
                                          <w:marTop w:val="0"/>
                                          <w:marBottom w:val="0"/>
                                          <w:divBdr>
                                            <w:top w:val="none" w:sz="0" w:space="0" w:color="auto"/>
                                            <w:left w:val="none" w:sz="0" w:space="0" w:color="auto"/>
                                            <w:bottom w:val="none" w:sz="0" w:space="0" w:color="auto"/>
                                            <w:right w:val="none" w:sz="0" w:space="0" w:color="auto"/>
                                          </w:divBdr>
                                          <w:divsChild>
                                            <w:div w:id="492070173">
                                              <w:marLeft w:val="0"/>
                                              <w:marRight w:val="0"/>
                                              <w:marTop w:val="0"/>
                                              <w:marBottom w:val="0"/>
                                              <w:divBdr>
                                                <w:top w:val="none" w:sz="0" w:space="0" w:color="auto"/>
                                                <w:left w:val="none" w:sz="0" w:space="0" w:color="auto"/>
                                                <w:bottom w:val="none" w:sz="0" w:space="0" w:color="auto"/>
                                                <w:right w:val="none" w:sz="0" w:space="0" w:color="auto"/>
                                              </w:divBdr>
                                            </w:div>
                                            <w:div w:id="660429352">
                                              <w:marLeft w:val="0"/>
                                              <w:marRight w:val="0"/>
                                              <w:marTop w:val="0"/>
                                              <w:marBottom w:val="0"/>
                                              <w:divBdr>
                                                <w:top w:val="none" w:sz="0" w:space="0" w:color="auto"/>
                                                <w:left w:val="none" w:sz="0" w:space="0" w:color="auto"/>
                                                <w:bottom w:val="none" w:sz="0" w:space="0" w:color="auto"/>
                                                <w:right w:val="none" w:sz="0" w:space="0" w:color="auto"/>
                                              </w:divBdr>
                                            </w:div>
                                            <w:div w:id="1539007250">
                                              <w:marLeft w:val="0"/>
                                              <w:marRight w:val="0"/>
                                              <w:marTop w:val="0"/>
                                              <w:marBottom w:val="0"/>
                                              <w:divBdr>
                                                <w:top w:val="none" w:sz="0" w:space="0" w:color="auto"/>
                                                <w:left w:val="none" w:sz="0" w:space="0" w:color="auto"/>
                                                <w:bottom w:val="none" w:sz="0" w:space="0" w:color="auto"/>
                                                <w:right w:val="none" w:sz="0" w:space="0" w:color="auto"/>
                                              </w:divBdr>
                                            </w:div>
                                            <w:div w:id="1424104535">
                                              <w:marLeft w:val="0"/>
                                              <w:marRight w:val="0"/>
                                              <w:marTop w:val="0"/>
                                              <w:marBottom w:val="0"/>
                                              <w:divBdr>
                                                <w:top w:val="none" w:sz="0" w:space="0" w:color="auto"/>
                                                <w:left w:val="none" w:sz="0" w:space="0" w:color="auto"/>
                                                <w:bottom w:val="none" w:sz="0" w:space="0" w:color="auto"/>
                                                <w:right w:val="none" w:sz="0" w:space="0" w:color="auto"/>
                                              </w:divBdr>
                                            </w:div>
                                            <w:div w:id="1487164162">
                                              <w:marLeft w:val="0"/>
                                              <w:marRight w:val="0"/>
                                              <w:marTop w:val="0"/>
                                              <w:marBottom w:val="0"/>
                                              <w:divBdr>
                                                <w:top w:val="none" w:sz="0" w:space="0" w:color="auto"/>
                                                <w:left w:val="none" w:sz="0" w:space="0" w:color="auto"/>
                                                <w:bottom w:val="none" w:sz="0" w:space="0" w:color="auto"/>
                                                <w:right w:val="none" w:sz="0" w:space="0" w:color="auto"/>
                                              </w:divBdr>
                                            </w:div>
                                            <w:div w:id="606232360">
                                              <w:marLeft w:val="0"/>
                                              <w:marRight w:val="0"/>
                                              <w:marTop w:val="0"/>
                                              <w:marBottom w:val="0"/>
                                              <w:divBdr>
                                                <w:top w:val="none" w:sz="0" w:space="0" w:color="auto"/>
                                                <w:left w:val="none" w:sz="0" w:space="0" w:color="auto"/>
                                                <w:bottom w:val="none" w:sz="0" w:space="0" w:color="auto"/>
                                                <w:right w:val="none" w:sz="0" w:space="0" w:color="auto"/>
                                              </w:divBdr>
                                            </w:div>
                                            <w:div w:id="577859697">
                                              <w:marLeft w:val="0"/>
                                              <w:marRight w:val="0"/>
                                              <w:marTop w:val="0"/>
                                              <w:marBottom w:val="0"/>
                                              <w:divBdr>
                                                <w:top w:val="none" w:sz="0" w:space="0" w:color="auto"/>
                                                <w:left w:val="none" w:sz="0" w:space="0" w:color="auto"/>
                                                <w:bottom w:val="none" w:sz="0" w:space="0" w:color="auto"/>
                                                <w:right w:val="none" w:sz="0" w:space="0" w:color="auto"/>
                                              </w:divBdr>
                                            </w:div>
                                            <w:div w:id="1257710757">
                                              <w:marLeft w:val="0"/>
                                              <w:marRight w:val="0"/>
                                              <w:marTop w:val="0"/>
                                              <w:marBottom w:val="0"/>
                                              <w:divBdr>
                                                <w:top w:val="none" w:sz="0" w:space="0" w:color="auto"/>
                                                <w:left w:val="none" w:sz="0" w:space="0" w:color="auto"/>
                                                <w:bottom w:val="none" w:sz="0" w:space="0" w:color="auto"/>
                                                <w:right w:val="none" w:sz="0" w:space="0" w:color="auto"/>
                                              </w:divBdr>
                                            </w:div>
                                            <w:div w:id="1763451383">
                                              <w:marLeft w:val="0"/>
                                              <w:marRight w:val="0"/>
                                              <w:marTop w:val="0"/>
                                              <w:marBottom w:val="0"/>
                                              <w:divBdr>
                                                <w:top w:val="none" w:sz="0" w:space="0" w:color="auto"/>
                                                <w:left w:val="none" w:sz="0" w:space="0" w:color="auto"/>
                                                <w:bottom w:val="none" w:sz="0" w:space="0" w:color="auto"/>
                                                <w:right w:val="none" w:sz="0" w:space="0" w:color="auto"/>
                                              </w:divBdr>
                                            </w:div>
                                            <w:div w:id="22096975">
                                              <w:marLeft w:val="0"/>
                                              <w:marRight w:val="0"/>
                                              <w:marTop w:val="0"/>
                                              <w:marBottom w:val="0"/>
                                              <w:divBdr>
                                                <w:top w:val="none" w:sz="0" w:space="0" w:color="auto"/>
                                                <w:left w:val="none" w:sz="0" w:space="0" w:color="auto"/>
                                                <w:bottom w:val="none" w:sz="0" w:space="0" w:color="auto"/>
                                                <w:right w:val="none" w:sz="0" w:space="0" w:color="auto"/>
                                              </w:divBdr>
                                            </w:div>
                                            <w:div w:id="1743984893">
                                              <w:marLeft w:val="0"/>
                                              <w:marRight w:val="0"/>
                                              <w:marTop w:val="0"/>
                                              <w:marBottom w:val="0"/>
                                              <w:divBdr>
                                                <w:top w:val="none" w:sz="0" w:space="0" w:color="auto"/>
                                                <w:left w:val="none" w:sz="0" w:space="0" w:color="auto"/>
                                                <w:bottom w:val="none" w:sz="0" w:space="0" w:color="auto"/>
                                                <w:right w:val="none" w:sz="0" w:space="0" w:color="auto"/>
                                              </w:divBdr>
                                            </w:div>
                                            <w:div w:id="1059092334">
                                              <w:marLeft w:val="0"/>
                                              <w:marRight w:val="0"/>
                                              <w:marTop w:val="0"/>
                                              <w:marBottom w:val="0"/>
                                              <w:divBdr>
                                                <w:top w:val="none" w:sz="0" w:space="0" w:color="auto"/>
                                                <w:left w:val="none" w:sz="0" w:space="0" w:color="auto"/>
                                                <w:bottom w:val="none" w:sz="0" w:space="0" w:color="auto"/>
                                                <w:right w:val="none" w:sz="0" w:space="0" w:color="auto"/>
                                              </w:divBdr>
                                            </w:div>
                                            <w:div w:id="1844318046">
                                              <w:marLeft w:val="0"/>
                                              <w:marRight w:val="0"/>
                                              <w:marTop w:val="0"/>
                                              <w:marBottom w:val="0"/>
                                              <w:divBdr>
                                                <w:top w:val="none" w:sz="0" w:space="0" w:color="auto"/>
                                                <w:left w:val="none" w:sz="0" w:space="0" w:color="auto"/>
                                                <w:bottom w:val="none" w:sz="0" w:space="0" w:color="auto"/>
                                                <w:right w:val="none" w:sz="0" w:space="0" w:color="auto"/>
                                              </w:divBdr>
                                            </w:div>
                                            <w:div w:id="511994223">
                                              <w:marLeft w:val="0"/>
                                              <w:marRight w:val="0"/>
                                              <w:marTop w:val="0"/>
                                              <w:marBottom w:val="0"/>
                                              <w:divBdr>
                                                <w:top w:val="none" w:sz="0" w:space="0" w:color="auto"/>
                                                <w:left w:val="none" w:sz="0" w:space="0" w:color="auto"/>
                                                <w:bottom w:val="none" w:sz="0" w:space="0" w:color="auto"/>
                                                <w:right w:val="none" w:sz="0" w:space="0" w:color="auto"/>
                                              </w:divBdr>
                                            </w:div>
                                            <w:div w:id="1635602298">
                                              <w:marLeft w:val="0"/>
                                              <w:marRight w:val="0"/>
                                              <w:marTop w:val="0"/>
                                              <w:marBottom w:val="0"/>
                                              <w:divBdr>
                                                <w:top w:val="none" w:sz="0" w:space="0" w:color="auto"/>
                                                <w:left w:val="none" w:sz="0" w:space="0" w:color="auto"/>
                                                <w:bottom w:val="none" w:sz="0" w:space="0" w:color="auto"/>
                                                <w:right w:val="none" w:sz="0" w:space="0" w:color="auto"/>
                                              </w:divBdr>
                                            </w:div>
                                            <w:div w:id="351953824">
                                              <w:marLeft w:val="0"/>
                                              <w:marRight w:val="0"/>
                                              <w:marTop w:val="0"/>
                                              <w:marBottom w:val="0"/>
                                              <w:divBdr>
                                                <w:top w:val="none" w:sz="0" w:space="0" w:color="auto"/>
                                                <w:left w:val="none" w:sz="0" w:space="0" w:color="auto"/>
                                                <w:bottom w:val="none" w:sz="0" w:space="0" w:color="auto"/>
                                                <w:right w:val="none" w:sz="0" w:space="0" w:color="auto"/>
                                              </w:divBdr>
                                            </w:div>
                                            <w:div w:id="316497529">
                                              <w:marLeft w:val="0"/>
                                              <w:marRight w:val="0"/>
                                              <w:marTop w:val="0"/>
                                              <w:marBottom w:val="0"/>
                                              <w:divBdr>
                                                <w:top w:val="none" w:sz="0" w:space="0" w:color="auto"/>
                                                <w:left w:val="none" w:sz="0" w:space="0" w:color="auto"/>
                                                <w:bottom w:val="none" w:sz="0" w:space="0" w:color="auto"/>
                                                <w:right w:val="none" w:sz="0" w:space="0" w:color="auto"/>
                                              </w:divBdr>
                                            </w:div>
                                            <w:div w:id="1814173986">
                                              <w:marLeft w:val="0"/>
                                              <w:marRight w:val="0"/>
                                              <w:marTop w:val="0"/>
                                              <w:marBottom w:val="0"/>
                                              <w:divBdr>
                                                <w:top w:val="none" w:sz="0" w:space="0" w:color="auto"/>
                                                <w:left w:val="none" w:sz="0" w:space="0" w:color="auto"/>
                                                <w:bottom w:val="none" w:sz="0" w:space="0" w:color="auto"/>
                                                <w:right w:val="none" w:sz="0" w:space="0" w:color="auto"/>
                                              </w:divBdr>
                                            </w:div>
                                            <w:div w:id="770859765">
                                              <w:marLeft w:val="0"/>
                                              <w:marRight w:val="0"/>
                                              <w:marTop w:val="0"/>
                                              <w:marBottom w:val="0"/>
                                              <w:divBdr>
                                                <w:top w:val="none" w:sz="0" w:space="0" w:color="auto"/>
                                                <w:left w:val="none" w:sz="0" w:space="0" w:color="auto"/>
                                                <w:bottom w:val="none" w:sz="0" w:space="0" w:color="auto"/>
                                                <w:right w:val="none" w:sz="0" w:space="0" w:color="auto"/>
                                              </w:divBdr>
                                            </w:div>
                                            <w:div w:id="1712995475">
                                              <w:marLeft w:val="0"/>
                                              <w:marRight w:val="0"/>
                                              <w:marTop w:val="0"/>
                                              <w:marBottom w:val="0"/>
                                              <w:divBdr>
                                                <w:top w:val="none" w:sz="0" w:space="0" w:color="auto"/>
                                                <w:left w:val="none" w:sz="0" w:space="0" w:color="auto"/>
                                                <w:bottom w:val="none" w:sz="0" w:space="0" w:color="auto"/>
                                                <w:right w:val="none" w:sz="0" w:space="0" w:color="auto"/>
                                              </w:divBdr>
                                            </w:div>
                                            <w:div w:id="166424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620986">
                                  <w:marLeft w:val="0"/>
                                  <w:marRight w:val="0"/>
                                  <w:marTop w:val="0"/>
                                  <w:marBottom w:val="0"/>
                                  <w:divBdr>
                                    <w:top w:val="none" w:sz="0" w:space="0" w:color="auto"/>
                                    <w:left w:val="none" w:sz="0" w:space="0" w:color="auto"/>
                                    <w:bottom w:val="none" w:sz="0" w:space="0" w:color="auto"/>
                                    <w:right w:val="none" w:sz="0" w:space="0" w:color="auto"/>
                                  </w:divBdr>
                                  <w:divsChild>
                                    <w:div w:id="1521355729">
                                      <w:marLeft w:val="0"/>
                                      <w:marRight w:val="0"/>
                                      <w:marTop w:val="0"/>
                                      <w:marBottom w:val="0"/>
                                      <w:divBdr>
                                        <w:top w:val="none" w:sz="0" w:space="0" w:color="auto"/>
                                        <w:left w:val="none" w:sz="0" w:space="0" w:color="auto"/>
                                        <w:bottom w:val="none" w:sz="0" w:space="0" w:color="auto"/>
                                        <w:right w:val="none" w:sz="0" w:space="0" w:color="auto"/>
                                      </w:divBdr>
                                      <w:divsChild>
                                        <w:div w:id="1963342795">
                                          <w:marLeft w:val="0"/>
                                          <w:marRight w:val="0"/>
                                          <w:marTop w:val="0"/>
                                          <w:marBottom w:val="0"/>
                                          <w:divBdr>
                                            <w:top w:val="none" w:sz="0" w:space="0" w:color="auto"/>
                                            <w:left w:val="none" w:sz="0" w:space="0" w:color="auto"/>
                                            <w:bottom w:val="none" w:sz="0" w:space="0" w:color="auto"/>
                                            <w:right w:val="none" w:sz="0" w:space="0" w:color="auto"/>
                                          </w:divBdr>
                                        </w:div>
                                        <w:div w:id="338629209">
                                          <w:marLeft w:val="0"/>
                                          <w:marRight w:val="0"/>
                                          <w:marTop w:val="0"/>
                                          <w:marBottom w:val="0"/>
                                          <w:divBdr>
                                            <w:top w:val="none" w:sz="0" w:space="0" w:color="auto"/>
                                            <w:left w:val="none" w:sz="0" w:space="0" w:color="auto"/>
                                            <w:bottom w:val="none" w:sz="0" w:space="0" w:color="auto"/>
                                            <w:right w:val="none" w:sz="0" w:space="0" w:color="auto"/>
                                          </w:divBdr>
                                          <w:divsChild>
                                            <w:div w:id="185075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159682">
                                  <w:marLeft w:val="0"/>
                                  <w:marRight w:val="0"/>
                                  <w:marTop w:val="0"/>
                                  <w:marBottom w:val="0"/>
                                  <w:divBdr>
                                    <w:top w:val="none" w:sz="0" w:space="0" w:color="auto"/>
                                    <w:left w:val="none" w:sz="0" w:space="0" w:color="auto"/>
                                    <w:bottom w:val="none" w:sz="0" w:space="0" w:color="auto"/>
                                    <w:right w:val="none" w:sz="0" w:space="0" w:color="auto"/>
                                  </w:divBdr>
                                  <w:divsChild>
                                    <w:div w:id="824516387">
                                      <w:marLeft w:val="0"/>
                                      <w:marRight w:val="0"/>
                                      <w:marTop w:val="0"/>
                                      <w:marBottom w:val="0"/>
                                      <w:divBdr>
                                        <w:top w:val="none" w:sz="0" w:space="0" w:color="auto"/>
                                        <w:left w:val="none" w:sz="0" w:space="0" w:color="auto"/>
                                        <w:bottom w:val="none" w:sz="0" w:space="0" w:color="auto"/>
                                        <w:right w:val="none" w:sz="0" w:space="0" w:color="auto"/>
                                      </w:divBdr>
                                      <w:divsChild>
                                        <w:div w:id="2015960874">
                                          <w:marLeft w:val="0"/>
                                          <w:marRight w:val="0"/>
                                          <w:marTop w:val="0"/>
                                          <w:marBottom w:val="0"/>
                                          <w:divBdr>
                                            <w:top w:val="none" w:sz="0" w:space="0" w:color="auto"/>
                                            <w:left w:val="none" w:sz="0" w:space="0" w:color="auto"/>
                                            <w:bottom w:val="none" w:sz="0" w:space="0" w:color="auto"/>
                                            <w:right w:val="none" w:sz="0" w:space="0" w:color="auto"/>
                                          </w:divBdr>
                                        </w:div>
                                        <w:div w:id="705450985">
                                          <w:marLeft w:val="0"/>
                                          <w:marRight w:val="0"/>
                                          <w:marTop w:val="0"/>
                                          <w:marBottom w:val="0"/>
                                          <w:divBdr>
                                            <w:top w:val="none" w:sz="0" w:space="0" w:color="auto"/>
                                            <w:left w:val="none" w:sz="0" w:space="0" w:color="auto"/>
                                            <w:bottom w:val="none" w:sz="0" w:space="0" w:color="auto"/>
                                            <w:right w:val="none" w:sz="0" w:space="0" w:color="auto"/>
                                          </w:divBdr>
                                        </w:div>
                                        <w:div w:id="1063673054">
                                          <w:marLeft w:val="0"/>
                                          <w:marRight w:val="0"/>
                                          <w:marTop w:val="0"/>
                                          <w:marBottom w:val="0"/>
                                          <w:divBdr>
                                            <w:top w:val="none" w:sz="0" w:space="0" w:color="auto"/>
                                            <w:left w:val="none" w:sz="0" w:space="0" w:color="auto"/>
                                            <w:bottom w:val="none" w:sz="0" w:space="0" w:color="auto"/>
                                            <w:right w:val="none" w:sz="0" w:space="0" w:color="auto"/>
                                          </w:divBdr>
                                        </w:div>
                                        <w:div w:id="1474787127">
                                          <w:marLeft w:val="0"/>
                                          <w:marRight w:val="0"/>
                                          <w:marTop w:val="0"/>
                                          <w:marBottom w:val="0"/>
                                          <w:divBdr>
                                            <w:top w:val="none" w:sz="0" w:space="0" w:color="auto"/>
                                            <w:left w:val="none" w:sz="0" w:space="0" w:color="auto"/>
                                            <w:bottom w:val="none" w:sz="0" w:space="0" w:color="auto"/>
                                            <w:right w:val="none" w:sz="0" w:space="0" w:color="auto"/>
                                          </w:divBdr>
                                        </w:div>
                                        <w:div w:id="980693230">
                                          <w:marLeft w:val="0"/>
                                          <w:marRight w:val="0"/>
                                          <w:marTop w:val="0"/>
                                          <w:marBottom w:val="0"/>
                                          <w:divBdr>
                                            <w:top w:val="none" w:sz="0" w:space="0" w:color="auto"/>
                                            <w:left w:val="none" w:sz="0" w:space="0" w:color="auto"/>
                                            <w:bottom w:val="none" w:sz="0" w:space="0" w:color="auto"/>
                                            <w:right w:val="none" w:sz="0" w:space="0" w:color="auto"/>
                                          </w:divBdr>
                                          <w:divsChild>
                                            <w:div w:id="669218845">
                                              <w:marLeft w:val="0"/>
                                              <w:marRight w:val="0"/>
                                              <w:marTop w:val="0"/>
                                              <w:marBottom w:val="0"/>
                                              <w:divBdr>
                                                <w:top w:val="none" w:sz="0" w:space="0" w:color="auto"/>
                                                <w:left w:val="none" w:sz="0" w:space="0" w:color="auto"/>
                                                <w:bottom w:val="none" w:sz="0" w:space="0" w:color="auto"/>
                                                <w:right w:val="none" w:sz="0" w:space="0" w:color="auto"/>
                                              </w:divBdr>
                                            </w:div>
                                            <w:div w:id="565994475">
                                              <w:marLeft w:val="0"/>
                                              <w:marRight w:val="0"/>
                                              <w:marTop w:val="0"/>
                                              <w:marBottom w:val="0"/>
                                              <w:divBdr>
                                                <w:top w:val="none" w:sz="0" w:space="0" w:color="auto"/>
                                                <w:left w:val="none" w:sz="0" w:space="0" w:color="auto"/>
                                                <w:bottom w:val="none" w:sz="0" w:space="0" w:color="auto"/>
                                                <w:right w:val="none" w:sz="0" w:space="0" w:color="auto"/>
                                              </w:divBdr>
                                            </w:div>
                                            <w:div w:id="1343780440">
                                              <w:marLeft w:val="0"/>
                                              <w:marRight w:val="0"/>
                                              <w:marTop w:val="0"/>
                                              <w:marBottom w:val="0"/>
                                              <w:divBdr>
                                                <w:top w:val="none" w:sz="0" w:space="0" w:color="auto"/>
                                                <w:left w:val="none" w:sz="0" w:space="0" w:color="auto"/>
                                                <w:bottom w:val="none" w:sz="0" w:space="0" w:color="auto"/>
                                                <w:right w:val="none" w:sz="0" w:space="0" w:color="auto"/>
                                              </w:divBdr>
                                            </w:div>
                                            <w:div w:id="9858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037853">
                                  <w:marLeft w:val="0"/>
                                  <w:marRight w:val="0"/>
                                  <w:marTop w:val="0"/>
                                  <w:marBottom w:val="0"/>
                                  <w:divBdr>
                                    <w:top w:val="none" w:sz="0" w:space="0" w:color="auto"/>
                                    <w:left w:val="none" w:sz="0" w:space="0" w:color="auto"/>
                                    <w:bottom w:val="none" w:sz="0" w:space="0" w:color="auto"/>
                                    <w:right w:val="none" w:sz="0" w:space="0" w:color="auto"/>
                                  </w:divBdr>
                                  <w:divsChild>
                                    <w:div w:id="1818961239">
                                      <w:marLeft w:val="0"/>
                                      <w:marRight w:val="0"/>
                                      <w:marTop w:val="0"/>
                                      <w:marBottom w:val="0"/>
                                      <w:divBdr>
                                        <w:top w:val="none" w:sz="0" w:space="0" w:color="auto"/>
                                        <w:left w:val="none" w:sz="0" w:space="0" w:color="auto"/>
                                        <w:bottom w:val="none" w:sz="0" w:space="0" w:color="auto"/>
                                        <w:right w:val="none" w:sz="0" w:space="0" w:color="auto"/>
                                      </w:divBdr>
                                      <w:divsChild>
                                        <w:div w:id="1576820676">
                                          <w:marLeft w:val="0"/>
                                          <w:marRight w:val="0"/>
                                          <w:marTop w:val="0"/>
                                          <w:marBottom w:val="0"/>
                                          <w:divBdr>
                                            <w:top w:val="none" w:sz="0" w:space="0" w:color="auto"/>
                                            <w:left w:val="none" w:sz="0" w:space="0" w:color="auto"/>
                                            <w:bottom w:val="none" w:sz="0" w:space="0" w:color="auto"/>
                                            <w:right w:val="none" w:sz="0" w:space="0" w:color="auto"/>
                                          </w:divBdr>
                                        </w:div>
                                        <w:div w:id="762920940">
                                          <w:marLeft w:val="0"/>
                                          <w:marRight w:val="0"/>
                                          <w:marTop w:val="0"/>
                                          <w:marBottom w:val="0"/>
                                          <w:divBdr>
                                            <w:top w:val="none" w:sz="0" w:space="0" w:color="auto"/>
                                            <w:left w:val="none" w:sz="0" w:space="0" w:color="auto"/>
                                            <w:bottom w:val="none" w:sz="0" w:space="0" w:color="auto"/>
                                            <w:right w:val="none" w:sz="0" w:space="0" w:color="auto"/>
                                          </w:divBdr>
                                          <w:divsChild>
                                            <w:div w:id="2017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9335">
                                  <w:marLeft w:val="0"/>
                                  <w:marRight w:val="0"/>
                                  <w:marTop w:val="0"/>
                                  <w:marBottom w:val="0"/>
                                  <w:divBdr>
                                    <w:top w:val="none" w:sz="0" w:space="0" w:color="auto"/>
                                    <w:left w:val="none" w:sz="0" w:space="0" w:color="auto"/>
                                    <w:bottom w:val="none" w:sz="0" w:space="0" w:color="auto"/>
                                    <w:right w:val="none" w:sz="0" w:space="0" w:color="auto"/>
                                  </w:divBdr>
                                  <w:divsChild>
                                    <w:div w:id="790711794">
                                      <w:marLeft w:val="0"/>
                                      <w:marRight w:val="0"/>
                                      <w:marTop w:val="0"/>
                                      <w:marBottom w:val="0"/>
                                      <w:divBdr>
                                        <w:top w:val="none" w:sz="0" w:space="0" w:color="auto"/>
                                        <w:left w:val="none" w:sz="0" w:space="0" w:color="auto"/>
                                        <w:bottom w:val="none" w:sz="0" w:space="0" w:color="auto"/>
                                        <w:right w:val="none" w:sz="0" w:space="0" w:color="auto"/>
                                      </w:divBdr>
                                      <w:divsChild>
                                        <w:div w:id="1646542800">
                                          <w:marLeft w:val="0"/>
                                          <w:marRight w:val="0"/>
                                          <w:marTop w:val="0"/>
                                          <w:marBottom w:val="0"/>
                                          <w:divBdr>
                                            <w:top w:val="none" w:sz="0" w:space="0" w:color="auto"/>
                                            <w:left w:val="none" w:sz="0" w:space="0" w:color="auto"/>
                                            <w:bottom w:val="none" w:sz="0" w:space="0" w:color="auto"/>
                                            <w:right w:val="none" w:sz="0" w:space="0" w:color="auto"/>
                                          </w:divBdr>
                                        </w:div>
                                        <w:div w:id="944505546">
                                          <w:marLeft w:val="0"/>
                                          <w:marRight w:val="0"/>
                                          <w:marTop w:val="0"/>
                                          <w:marBottom w:val="0"/>
                                          <w:divBdr>
                                            <w:top w:val="none" w:sz="0" w:space="0" w:color="auto"/>
                                            <w:left w:val="none" w:sz="0" w:space="0" w:color="auto"/>
                                            <w:bottom w:val="none" w:sz="0" w:space="0" w:color="auto"/>
                                            <w:right w:val="none" w:sz="0" w:space="0" w:color="auto"/>
                                          </w:divBdr>
                                        </w:div>
                                        <w:div w:id="772096956">
                                          <w:marLeft w:val="0"/>
                                          <w:marRight w:val="0"/>
                                          <w:marTop w:val="0"/>
                                          <w:marBottom w:val="0"/>
                                          <w:divBdr>
                                            <w:top w:val="none" w:sz="0" w:space="0" w:color="auto"/>
                                            <w:left w:val="none" w:sz="0" w:space="0" w:color="auto"/>
                                            <w:bottom w:val="none" w:sz="0" w:space="0" w:color="auto"/>
                                            <w:right w:val="none" w:sz="0" w:space="0" w:color="auto"/>
                                          </w:divBdr>
                                          <w:divsChild>
                                            <w:div w:id="193228555">
                                              <w:marLeft w:val="0"/>
                                              <w:marRight w:val="0"/>
                                              <w:marTop w:val="0"/>
                                              <w:marBottom w:val="0"/>
                                              <w:divBdr>
                                                <w:top w:val="none" w:sz="0" w:space="0" w:color="auto"/>
                                                <w:left w:val="none" w:sz="0" w:space="0" w:color="auto"/>
                                                <w:bottom w:val="none" w:sz="0" w:space="0" w:color="auto"/>
                                                <w:right w:val="none" w:sz="0" w:space="0" w:color="auto"/>
                                              </w:divBdr>
                                            </w:div>
                                            <w:div w:id="56303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788666">
                                  <w:marLeft w:val="0"/>
                                  <w:marRight w:val="0"/>
                                  <w:marTop w:val="0"/>
                                  <w:marBottom w:val="0"/>
                                  <w:divBdr>
                                    <w:top w:val="none" w:sz="0" w:space="0" w:color="auto"/>
                                    <w:left w:val="none" w:sz="0" w:space="0" w:color="auto"/>
                                    <w:bottom w:val="none" w:sz="0" w:space="0" w:color="auto"/>
                                    <w:right w:val="none" w:sz="0" w:space="0" w:color="auto"/>
                                  </w:divBdr>
                                  <w:divsChild>
                                    <w:div w:id="1885167009">
                                      <w:marLeft w:val="0"/>
                                      <w:marRight w:val="0"/>
                                      <w:marTop w:val="0"/>
                                      <w:marBottom w:val="0"/>
                                      <w:divBdr>
                                        <w:top w:val="none" w:sz="0" w:space="0" w:color="auto"/>
                                        <w:left w:val="none" w:sz="0" w:space="0" w:color="auto"/>
                                        <w:bottom w:val="none" w:sz="0" w:space="0" w:color="auto"/>
                                        <w:right w:val="none" w:sz="0" w:space="0" w:color="auto"/>
                                      </w:divBdr>
                                      <w:divsChild>
                                        <w:div w:id="579826217">
                                          <w:marLeft w:val="0"/>
                                          <w:marRight w:val="0"/>
                                          <w:marTop w:val="0"/>
                                          <w:marBottom w:val="0"/>
                                          <w:divBdr>
                                            <w:top w:val="none" w:sz="0" w:space="0" w:color="auto"/>
                                            <w:left w:val="none" w:sz="0" w:space="0" w:color="auto"/>
                                            <w:bottom w:val="none" w:sz="0" w:space="0" w:color="auto"/>
                                            <w:right w:val="none" w:sz="0" w:space="0" w:color="auto"/>
                                          </w:divBdr>
                                        </w:div>
                                        <w:div w:id="1643119736">
                                          <w:marLeft w:val="0"/>
                                          <w:marRight w:val="0"/>
                                          <w:marTop w:val="0"/>
                                          <w:marBottom w:val="0"/>
                                          <w:divBdr>
                                            <w:top w:val="none" w:sz="0" w:space="0" w:color="auto"/>
                                            <w:left w:val="none" w:sz="0" w:space="0" w:color="auto"/>
                                            <w:bottom w:val="none" w:sz="0" w:space="0" w:color="auto"/>
                                            <w:right w:val="none" w:sz="0" w:space="0" w:color="auto"/>
                                          </w:divBdr>
                                          <w:divsChild>
                                            <w:div w:id="7778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340454">
                                  <w:marLeft w:val="0"/>
                                  <w:marRight w:val="0"/>
                                  <w:marTop w:val="0"/>
                                  <w:marBottom w:val="0"/>
                                  <w:divBdr>
                                    <w:top w:val="none" w:sz="0" w:space="0" w:color="auto"/>
                                    <w:left w:val="none" w:sz="0" w:space="0" w:color="auto"/>
                                    <w:bottom w:val="none" w:sz="0" w:space="0" w:color="auto"/>
                                    <w:right w:val="none" w:sz="0" w:space="0" w:color="auto"/>
                                  </w:divBdr>
                                  <w:divsChild>
                                    <w:div w:id="1980449711">
                                      <w:marLeft w:val="0"/>
                                      <w:marRight w:val="0"/>
                                      <w:marTop w:val="0"/>
                                      <w:marBottom w:val="0"/>
                                      <w:divBdr>
                                        <w:top w:val="none" w:sz="0" w:space="0" w:color="auto"/>
                                        <w:left w:val="none" w:sz="0" w:space="0" w:color="auto"/>
                                        <w:bottom w:val="none" w:sz="0" w:space="0" w:color="auto"/>
                                        <w:right w:val="none" w:sz="0" w:space="0" w:color="auto"/>
                                      </w:divBdr>
                                      <w:divsChild>
                                        <w:div w:id="949123652">
                                          <w:marLeft w:val="0"/>
                                          <w:marRight w:val="0"/>
                                          <w:marTop w:val="0"/>
                                          <w:marBottom w:val="0"/>
                                          <w:divBdr>
                                            <w:top w:val="none" w:sz="0" w:space="0" w:color="auto"/>
                                            <w:left w:val="none" w:sz="0" w:space="0" w:color="auto"/>
                                            <w:bottom w:val="none" w:sz="0" w:space="0" w:color="auto"/>
                                            <w:right w:val="none" w:sz="0" w:space="0" w:color="auto"/>
                                          </w:divBdr>
                                        </w:div>
                                        <w:div w:id="571353321">
                                          <w:marLeft w:val="0"/>
                                          <w:marRight w:val="0"/>
                                          <w:marTop w:val="0"/>
                                          <w:marBottom w:val="0"/>
                                          <w:divBdr>
                                            <w:top w:val="none" w:sz="0" w:space="0" w:color="auto"/>
                                            <w:left w:val="none" w:sz="0" w:space="0" w:color="auto"/>
                                            <w:bottom w:val="none" w:sz="0" w:space="0" w:color="auto"/>
                                            <w:right w:val="none" w:sz="0" w:space="0" w:color="auto"/>
                                          </w:divBdr>
                                          <w:divsChild>
                                            <w:div w:id="7479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491492">
                                  <w:marLeft w:val="0"/>
                                  <w:marRight w:val="0"/>
                                  <w:marTop w:val="0"/>
                                  <w:marBottom w:val="0"/>
                                  <w:divBdr>
                                    <w:top w:val="none" w:sz="0" w:space="0" w:color="auto"/>
                                    <w:left w:val="none" w:sz="0" w:space="0" w:color="auto"/>
                                    <w:bottom w:val="none" w:sz="0" w:space="0" w:color="auto"/>
                                    <w:right w:val="none" w:sz="0" w:space="0" w:color="auto"/>
                                  </w:divBdr>
                                  <w:divsChild>
                                    <w:div w:id="1013409968">
                                      <w:marLeft w:val="0"/>
                                      <w:marRight w:val="0"/>
                                      <w:marTop w:val="0"/>
                                      <w:marBottom w:val="0"/>
                                      <w:divBdr>
                                        <w:top w:val="none" w:sz="0" w:space="0" w:color="auto"/>
                                        <w:left w:val="none" w:sz="0" w:space="0" w:color="auto"/>
                                        <w:bottom w:val="none" w:sz="0" w:space="0" w:color="auto"/>
                                        <w:right w:val="none" w:sz="0" w:space="0" w:color="auto"/>
                                      </w:divBdr>
                                      <w:divsChild>
                                        <w:div w:id="1880359501">
                                          <w:marLeft w:val="0"/>
                                          <w:marRight w:val="0"/>
                                          <w:marTop w:val="0"/>
                                          <w:marBottom w:val="0"/>
                                          <w:divBdr>
                                            <w:top w:val="none" w:sz="0" w:space="0" w:color="auto"/>
                                            <w:left w:val="none" w:sz="0" w:space="0" w:color="auto"/>
                                            <w:bottom w:val="none" w:sz="0" w:space="0" w:color="auto"/>
                                            <w:right w:val="none" w:sz="0" w:space="0" w:color="auto"/>
                                          </w:divBdr>
                                        </w:div>
                                        <w:div w:id="1383094149">
                                          <w:marLeft w:val="0"/>
                                          <w:marRight w:val="0"/>
                                          <w:marTop w:val="0"/>
                                          <w:marBottom w:val="0"/>
                                          <w:divBdr>
                                            <w:top w:val="none" w:sz="0" w:space="0" w:color="auto"/>
                                            <w:left w:val="none" w:sz="0" w:space="0" w:color="auto"/>
                                            <w:bottom w:val="none" w:sz="0" w:space="0" w:color="auto"/>
                                            <w:right w:val="none" w:sz="0" w:space="0" w:color="auto"/>
                                          </w:divBdr>
                                        </w:div>
                                        <w:div w:id="539391814">
                                          <w:marLeft w:val="0"/>
                                          <w:marRight w:val="0"/>
                                          <w:marTop w:val="0"/>
                                          <w:marBottom w:val="0"/>
                                          <w:divBdr>
                                            <w:top w:val="none" w:sz="0" w:space="0" w:color="auto"/>
                                            <w:left w:val="none" w:sz="0" w:space="0" w:color="auto"/>
                                            <w:bottom w:val="none" w:sz="0" w:space="0" w:color="auto"/>
                                            <w:right w:val="none" w:sz="0" w:space="0" w:color="auto"/>
                                          </w:divBdr>
                                        </w:div>
                                        <w:div w:id="1782869676">
                                          <w:marLeft w:val="0"/>
                                          <w:marRight w:val="0"/>
                                          <w:marTop w:val="0"/>
                                          <w:marBottom w:val="0"/>
                                          <w:divBdr>
                                            <w:top w:val="none" w:sz="0" w:space="0" w:color="auto"/>
                                            <w:left w:val="none" w:sz="0" w:space="0" w:color="auto"/>
                                            <w:bottom w:val="none" w:sz="0" w:space="0" w:color="auto"/>
                                            <w:right w:val="none" w:sz="0" w:space="0" w:color="auto"/>
                                          </w:divBdr>
                                        </w:div>
                                        <w:div w:id="1807509798">
                                          <w:marLeft w:val="0"/>
                                          <w:marRight w:val="0"/>
                                          <w:marTop w:val="0"/>
                                          <w:marBottom w:val="0"/>
                                          <w:divBdr>
                                            <w:top w:val="none" w:sz="0" w:space="0" w:color="auto"/>
                                            <w:left w:val="none" w:sz="0" w:space="0" w:color="auto"/>
                                            <w:bottom w:val="none" w:sz="0" w:space="0" w:color="auto"/>
                                            <w:right w:val="none" w:sz="0" w:space="0" w:color="auto"/>
                                          </w:divBdr>
                                        </w:div>
                                        <w:div w:id="1981691960">
                                          <w:marLeft w:val="0"/>
                                          <w:marRight w:val="0"/>
                                          <w:marTop w:val="0"/>
                                          <w:marBottom w:val="0"/>
                                          <w:divBdr>
                                            <w:top w:val="none" w:sz="0" w:space="0" w:color="auto"/>
                                            <w:left w:val="none" w:sz="0" w:space="0" w:color="auto"/>
                                            <w:bottom w:val="none" w:sz="0" w:space="0" w:color="auto"/>
                                            <w:right w:val="none" w:sz="0" w:space="0" w:color="auto"/>
                                          </w:divBdr>
                                        </w:div>
                                        <w:div w:id="1247689335">
                                          <w:marLeft w:val="0"/>
                                          <w:marRight w:val="0"/>
                                          <w:marTop w:val="0"/>
                                          <w:marBottom w:val="0"/>
                                          <w:divBdr>
                                            <w:top w:val="none" w:sz="0" w:space="0" w:color="auto"/>
                                            <w:left w:val="none" w:sz="0" w:space="0" w:color="auto"/>
                                            <w:bottom w:val="none" w:sz="0" w:space="0" w:color="auto"/>
                                            <w:right w:val="none" w:sz="0" w:space="0" w:color="auto"/>
                                          </w:divBdr>
                                        </w:div>
                                        <w:div w:id="1890074142">
                                          <w:marLeft w:val="0"/>
                                          <w:marRight w:val="0"/>
                                          <w:marTop w:val="0"/>
                                          <w:marBottom w:val="0"/>
                                          <w:divBdr>
                                            <w:top w:val="none" w:sz="0" w:space="0" w:color="auto"/>
                                            <w:left w:val="none" w:sz="0" w:space="0" w:color="auto"/>
                                            <w:bottom w:val="none" w:sz="0" w:space="0" w:color="auto"/>
                                            <w:right w:val="none" w:sz="0" w:space="0" w:color="auto"/>
                                          </w:divBdr>
                                        </w:div>
                                        <w:div w:id="795215699">
                                          <w:marLeft w:val="0"/>
                                          <w:marRight w:val="0"/>
                                          <w:marTop w:val="0"/>
                                          <w:marBottom w:val="0"/>
                                          <w:divBdr>
                                            <w:top w:val="none" w:sz="0" w:space="0" w:color="auto"/>
                                            <w:left w:val="none" w:sz="0" w:space="0" w:color="auto"/>
                                            <w:bottom w:val="none" w:sz="0" w:space="0" w:color="auto"/>
                                            <w:right w:val="none" w:sz="0" w:space="0" w:color="auto"/>
                                          </w:divBdr>
                                        </w:div>
                                        <w:div w:id="96874676">
                                          <w:marLeft w:val="0"/>
                                          <w:marRight w:val="0"/>
                                          <w:marTop w:val="0"/>
                                          <w:marBottom w:val="0"/>
                                          <w:divBdr>
                                            <w:top w:val="none" w:sz="0" w:space="0" w:color="auto"/>
                                            <w:left w:val="none" w:sz="0" w:space="0" w:color="auto"/>
                                            <w:bottom w:val="none" w:sz="0" w:space="0" w:color="auto"/>
                                            <w:right w:val="none" w:sz="0" w:space="0" w:color="auto"/>
                                          </w:divBdr>
                                        </w:div>
                                        <w:div w:id="2084793378">
                                          <w:marLeft w:val="0"/>
                                          <w:marRight w:val="0"/>
                                          <w:marTop w:val="0"/>
                                          <w:marBottom w:val="0"/>
                                          <w:divBdr>
                                            <w:top w:val="none" w:sz="0" w:space="0" w:color="auto"/>
                                            <w:left w:val="none" w:sz="0" w:space="0" w:color="auto"/>
                                            <w:bottom w:val="none" w:sz="0" w:space="0" w:color="auto"/>
                                            <w:right w:val="none" w:sz="0" w:space="0" w:color="auto"/>
                                          </w:divBdr>
                                        </w:div>
                                        <w:div w:id="174661575">
                                          <w:marLeft w:val="0"/>
                                          <w:marRight w:val="0"/>
                                          <w:marTop w:val="0"/>
                                          <w:marBottom w:val="0"/>
                                          <w:divBdr>
                                            <w:top w:val="none" w:sz="0" w:space="0" w:color="auto"/>
                                            <w:left w:val="none" w:sz="0" w:space="0" w:color="auto"/>
                                            <w:bottom w:val="none" w:sz="0" w:space="0" w:color="auto"/>
                                            <w:right w:val="none" w:sz="0" w:space="0" w:color="auto"/>
                                          </w:divBdr>
                                        </w:div>
                                        <w:div w:id="390036845">
                                          <w:marLeft w:val="0"/>
                                          <w:marRight w:val="0"/>
                                          <w:marTop w:val="0"/>
                                          <w:marBottom w:val="0"/>
                                          <w:divBdr>
                                            <w:top w:val="none" w:sz="0" w:space="0" w:color="auto"/>
                                            <w:left w:val="none" w:sz="0" w:space="0" w:color="auto"/>
                                            <w:bottom w:val="none" w:sz="0" w:space="0" w:color="auto"/>
                                            <w:right w:val="none" w:sz="0" w:space="0" w:color="auto"/>
                                          </w:divBdr>
                                        </w:div>
                                        <w:div w:id="1662343568">
                                          <w:marLeft w:val="0"/>
                                          <w:marRight w:val="0"/>
                                          <w:marTop w:val="0"/>
                                          <w:marBottom w:val="0"/>
                                          <w:divBdr>
                                            <w:top w:val="none" w:sz="0" w:space="0" w:color="auto"/>
                                            <w:left w:val="none" w:sz="0" w:space="0" w:color="auto"/>
                                            <w:bottom w:val="none" w:sz="0" w:space="0" w:color="auto"/>
                                            <w:right w:val="none" w:sz="0" w:space="0" w:color="auto"/>
                                          </w:divBdr>
                                        </w:div>
                                        <w:div w:id="513812278">
                                          <w:marLeft w:val="0"/>
                                          <w:marRight w:val="0"/>
                                          <w:marTop w:val="0"/>
                                          <w:marBottom w:val="0"/>
                                          <w:divBdr>
                                            <w:top w:val="none" w:sz="0" w:space="0" w:color="auto"/>
                                            <w:left w:val="none" w:sz="0" w:space="0" w:color="auto"/>
                                            <w:bottom w:val="none" w:sz="0" w:space="0" w:color="auto"/>
                                            <w:right w:val="none" w:sz="0" w:space="0" w:color="auto"/>
                                          </w:divBdr>
                                        </w:div>
                                        <w:div w:id="1179006772">
                                          <w:marLeft w:val="0"/>
                                          <w:marRight w:val="0"/>
                                          <w:marTop w:val="0"/>
                                          <w:marBottom w:val="0"/>
                                          <w:divBdr>
                                            <w:top w:val="none" w:sz="0" w:space="0" w:color="auto"/>
                                            <w:left w:val="none" w:sz="0" w:space="0" w:color="auto"/>
                                            <w:bottom w:val="none" w:sz="0" w:space="0" w:color="auto"/>
                                            <w:right w:val="none" w:sz="0" w:space="0" w:color="auto"/>
                                          </w:divBdr>
                                        </w:div>
                                        <w:div w:id="1485928919">
                                          <w:marLeft w:val="0"/>
                                          <w:marRight w:val="0"/>
                                          <w:marTop w:val="0"/>
                                          <w:marBottom w:val="0"/>
                                          <w:divBdr>
                                            <w:top w:val="none" w:sz="0" w:space="0" w:color="auto"/>
                                            <w:left w:val="none" w:sz="0" w:space="0" w:color="auto"/>
                                            <w:bottom w:val="none" w:sz="0" w:space="0" w:color="auto"/>
                                            <w:right w:val="none" w:sz="0" w:space="0" w:color="auto"/>
                                          </w:divBdr>
                                        </w:div>
                                        <w:div w:id="1395347101">
                                          <w:marLeft w:val="0"/>
                                          <w:marRight w:val="0"/>
                                          <w:marTop w:val="0"/>
                                          <w:marBottom w:val="0"/>
                                          <w:divBdr>
                                            <w:top w:val="none" w:sz="0" w:space="0" w:color="auto"/>
                                            <w:left w:val="none" w:sz="0" w:space="0" w:color="auto"/>
                                            <w:bottom w:val="none" w:sz="0" w:space="0" w:color="auto"/>
                                            <w:right w:val="none" w:sz="0" w:space="0" w:color="auto"/>
                                          </w:divBdr>
                                        </w:div>
                                        <w:div w:id="1818372885">
                                          <w:marLeft w:val="0"/>
                                          <w:marRight w:val="0"/>
                                          <w:marTop w:val="0"/>
                                          <w:marBottom w:val="0"/>
                                          <w:divBdr>
                                            <w:top w:val="none" w:sz="0" w:space="0" w:color="auto"/>
                                            <w:left w:val="none" w:sz="0" w:space="0" w:color="auto"/>
                                            <w:bottom w:val="none" w:sz="0" w:space="0" w:color="auto"/>
                                            <w:right w:val="none" w:sz="0" w:space="0" w:color="auto"/>
                                          </w:divBdr>
                                        </w:div>
                                        <w:div w:id="408960569">
                                          <w:marLeft w:val="0"/>
                                          <w:marRight w:val="0"/>
                                          <w:marTop w:val="0"/>
                                          <w:marBottom w:val="0"/>
                                          <w:divBdr>
                                            <w:top w:val="none" w:sz="0" w:space="0" w:color="auto"/>
                                            <w:left w:val="none" w:sz="0" w:space="0" w:color="auto"/>
                                            <w:bottom w:val="none" w:sz="0" w:space="0" w:color="auto"/>
                                            <w:right w:val="none" w:sz="0" w:space="0" w:color="auto"/>
                                          </w:divBdr>
                                          <w:divsChild>
                                            <w:div w:id="1399788939">
                                              <w:marLeft w:val="0"/>
                                              <w:marRight w:val="0"/>
                                              <w:marTop w:val="0"/>
                                              <w:marBottom w:val="0"/>
                                              <w:divBdr>
                                                <w:top w:val="none" w:sz="0" w:space="0" w:color="auto"/>
                                                <w:left w:val="none" w:sz="0" w:space="0" w:color="auto"/>
                                                <w:bottom w:val="none" w:sz="0" w:space="0" w:color="auto"/>
                                                <w:right w:val="none" w:sz="0" w:space="0" w:color="auto"/>
                                              </w:divBdr>
                                            </w:div>
                                            <w:div w:id="49816919">
                                              <w:marLeft w:val="0"/>
                                              <w:marRight w:val="0"/>
                                              <w:marTop w:val="0"/>
                                              <w:marBottom w:val="0"/>
                                              <w:divBdr>
                                                <w:top w:val="none" w:sz="0" w:space="0" w:color="auto"/>
                                                <w:left w:val="none" w:sz="0" w:space="0" w:color="auto"/>
                                                <w:bottom w:val="none" w:sz="0" w:space="0" w:color="auto"/>
                                                <w:right w:val="none" w:sz="0" w:space="0" w:color="auto"/>
                                              </w:divBdr>
                                            </w:div>
                                            <w:div w:id="12074278">
                                              <w:marLeft w:val="0"/>
                                              <w:marRight w:val="0"/>
                                              <w:marTop w:val="0"/>
                                              <w:marBottom w:val="0"/>
                                              <w:divBdr>
                                                <w:top w:val="none" w:sz="0" w:space="0" w:color="auto"/>
                                                <w:left w:val="none" w:sz="0" w:space="0" w:color="auto"/>
                                                <w:bottom w:val="none" w:sz="0" w:space="0" w:color="auto"/>
                                                <w:right w:val="none" w:sz="0" w:space="0" w:color="auto"/>
                                              </w:divBdr>
                                            </w:div>
                                            <w:div w:id="2042435949">
                                              <w:marLeft w:val="0"/>
                                              <w:marRight w:val="0"/>
                                              <w:marTop w:val="0"/>
                                              <w:marBottom w:val="0"/>
                                              <w:divBdr>
                                                <w:top w:val="none" w:sz="0" w:space="0" w:color="auto"/>
                                                <w:left w:val="none" w:sz="0" w:space="0" w:color="auto"/>
                                                <w:bottom w:val="none" w:sz="0" w:space="0" w:color="auto"/>
                                                <w:right w:val="none" w:sz="0" w:space="0" w:color="auto"/>
                                              </w:divBdr>
                                            </w:div>
                                            <w:div w:id="211624177">
                                              <w:marLeft w:val="0"/>
                                              <w:marRight w:val="0"/>
                                              <w:marTop w:val="0"/>
                                              <w:marBottom w:val="0"/>
                                              <w:divBdr>
                                                <w:top w:val="none" w:sz="0" w:space="0" w:color="auto"/>
                                                <w:left w:val="none" w:sz="0" w:space="0" w:color="auto"/>
                                                <w:bottom w:val="none" w:sz="0" w:space="0" w:color="auto"/>
                                                <w:right w:val="none" w:sz="0" w:space="0" w:color="auto"/>
                                              </w:divBdr>
                                            </w:div>
                                            <w:div w:id="1547570124">
                                              <w:marLeft w:val="0"/>
                                              <w:marRight w:val="0"/>
                                              <w:marTop w:val="0"/>
                                              <w:marBottom w:val="0"/>
                                              <w:divBdr>
                                                <w:top w:val="none" w:sz="0" w:space="0" w:color="auto"/>
                                                <w:left w:val="none" w:sz="0" w:space="0" w:color="auto"/>
                                                <w:bottom w:val="none" w:sz="0" w:space="0" w:color="auto"/>
                                                <w:right w:val="none" w:sz="0" w:space="0" w:color="auto"/>
                                              </w:divBdr>
                                            </w:div>
                                            <w:div w:id="493574810">
                                              <w:marLeft w:val="0"/>
                                              <w:marRight w:val="0"/>
                                              <w:marTop w:val="0"/>
                                              <w:marBottom w:val="0"/>
                                              <w:divBdr>
                                                <w:top w:val="none" w:sz="0" w:space="0" w:color="auto"/>
                                                <w:left w:val="none" w:sz="0" w:space="0" w:color="auto"/>
                                                <w:bottom w:val="none" w:sz="0" w:space="0" w:color="auto"/>
                                                <w:right w:val="none" w:sz="0" w:space="0" w:color="auto"/>
                                              </w:divBdr>
                                            </w:div>
                                            <w:div w:id="1925843367">
                                              <w:marLeft w:val="0"/>
                                              <w:marRight w:val="0"/>
                                              <w:marTop w:val="0"/>
                                              <w:marBottom w:val="0"/>
                                              <w:divBdr>
                                                <w:top w:val="none" w:sz="0" w:space="0" w:color="auto"/>
                                                <w:left w:val="none" w:sz="0" w:space="0" w:color="auto"/>
                                                <w:bottom w:val="none" w:sz="0" w:space="0" w:color="auto"/>
                                                <w:right w:val="none" w:sz="0" w:space="0" w:color="auto"/>
                                              </w:divBdr>
                                            </w:div>
                                            <w:div w:id="1472286307">
                                              <w:marLeft w:val="0"/>
                                              <w:marRight w:val="0"/>
                                              <w:marTop w:val="0"/>
                                              <w:marBottom w:val="0"/>
                                              <w:divBdr>
                                                <w:top w:val="none" w:sz="0" w:space="0" w:color="auto"/>
                                                <w:left w:val="none" w:sz="0" w:space="0" w:color="auto"/>
                                                <w:bottom w:val="none" w:sz="0" w:space="0" w:color="auto"/>
                                                <w:right w:val="none" w:sz="0" w:space="0" w:color="auto"/>
                                              </w:divBdr>
                                            </w:div>
                                            <w:div w:id="1456096804">
                                              <w:marLeft w:val="0"/>
                                              <w:marRight w:val="0"/>
                                              <w:marTop w:val="0"/>
                                              <w:marBottom w:val="0"/>
                                              <w:divBdr>
                                                <w:top w:val="none" w:sz="0" w:space="0" w:color="auto"/>
                                                <w:left w:val="none" w:sz="0" w:space="0" w:color="auto"/>
                                                <w:bottom w:val="none" w:sz="0" w:space="0" w:color="auto"/>
                                                <w:right w:val="none" w:sz="0" w:space="0" w:color="auto"/>
                                              </w:divBdr>
                                            </w:div>
                                            <w:div w:id="26612715">
                                              <w:marLeft w:val="0"/>
                                              <w:marRight w:val="0"/>
                                              <w:marTop w:val="0"/>
                                              <w:marBottom w:val="0"/>
                                              <w:divBdr>
                                                <w:top w:val="none" w:sz="0" w:space="0" w:color="auto"/>
                                                <w:left w:val="none" w:sz="0" w:space="0" w:color="auto"/>
                                                <w:bottom w:val="none" w:sz="0" w:space="0" w:color="auto"/>
                                                <w:right w:val="none" w:sz="0" w:space="0" w:color="auto"/>
                                              </w:divBdr>
                                            </w:div>
                                            <w:div w:id="917439529">
                                              <w:marLeft w:val="0"/>
                                              <w:marRight w:val="0"/>
                                              <w:marTop w:val="0"/>
                                              <w:marBottom w:val="0"/>
                                              <w:divBdr>
                                                <w:top w:val="none" w:sz="0" w:space="0" w:color="auto"/>
                                                <w:left w:val="none" w:sz="0" w:space="0" w:color="auto"/>
                                                <w:bottom w:val="none" w:sz="0" w:space="0" w:color="auto"/>
                                                <w:right w:val="none" w:sz="0" w:space="0" w:color="auto"/>
                                              </w:divBdr>
                                            </w:div>
                                            <w:div w:id="576481435">
                                              <w:marLeft w:val="0"/>
                                              <w:marRight w:val="0"/>
                                              <w:marTop w:val="0"/>
                                              <w:marBottom w:val="0"/>
                                              <w:divBdr>
                                                <w:top w:val="none" w:sz="0" w:space="0" w:color="auto"/>
                                                <w:left w:val="none" w:sz="0" w:space="0" w:color="auto"/>
                                                <w:bottom w:val="none" w:sz="0" w:space="0" w:color="auto"/>
                                                <w:right w:val="none" w:sz="0" w:space="0" w:color="auto"/>
                                              </w:divBdr>
                                            </w:div>
                                            <w:div w:id="668366518">
                                              <w:marLeft w:val="0"/>
                                              <w:marRight w:val="0"/>
                                              <w:marTop w:val="0"/>
                                              <w:marBottom w:val="0"/>
                                              <w:divBdr>
                                                <w:top w:val="none" w:sz="0" w:space="0" w:color="auto"/>
                                                <w:left w:val="none" w:sz="0" w:space="0" w:color="auto"/>
                                                <w:bottom w:val="none" w:sz="0" w:space="0" w:color="auto"/>
                                                <w:right w:val="none" w:sz="0" w:space="0" w:color="auto"/>
                                              </w:divBdr>
                                            </w:div>
                                            <w:div w:id="1045183060">
                                              <w:marLeft w:val="0"/>
                                              <w:marRight w:val="0"/>
                                              <w:marTop w:val="0"/>
                                              <w:marBottom w:val="0"/>
                                              <w:divBdr>
                                                <w:top w:val="none" w:sz="0" w:space="0" w:color="auto"/>
                                                <w:left w:val="none" w:sz="0" w:space="0" w:color="auto"/>
                                                <w:bottom w:val="none" w:sz="0" w:space="0" w:color="auto"/>
                                                <w:right w:val="none" w:sz="0" w:space="0" w:color="auto"/>
                                              </w:divBdr>
                                            </w:div>
                                            <w:div w:id="953905288">
                                              <w:marLeft w:val="0"/>
                                              <w:marRight w:val="0"/>
                                              <w:marTop w:val="0"/>
                                              <w:marBottom w:val="0"/>
                                              <w:divBdr>
                                                <w:top w:val="none" w:sz="0" w:space="0" w:color="auto"/>
                                                <w:left w:val="none" w:sz="0" w:space="0" w:color="auto"/>
                                                <w:bottom w:val="none" w:sz="0" w:space="0" w:color="auto"/>
                                                <w:right w:val="none" w:sz="0" w:space="0" w:color="auto"/>
                                              </w:divBdr>
                                            </w:div>
                                            <w:div w:id="1029570808">
                                              <w:marLeft w:val="0"/>
                                              <w:marRight w:val="0"/>
                                              <w:marTop w:val="0"/>
                                              <w:marBottom w:val="0"/>
                                              <w:divBdr>
                                                <w:top w:val="none" w:sz="0" w:space="0" w:color="auto"/>
                                                <w:left w:val="none" w:sz="0" w:space="0" w:color="auto"/>
                                                <w:bottom w:val="none" w:sz="0" w:space="0" w:color="auto"/>
                                                <w:right w:val="none" w:sz="0" w:space="0" w:color="auto"/>
                                              </w:divBdr>
                                            </w:div>
                                            <w:div w:id="1101996583">
                                              <w:marLeft w:val="0"/>
                                              <w:marRight w:val="0"/>
                                              <w:marTop w:val="0"/>
                                              <w:marBottom w:val="0"/>
                                              <w:divBdr>
                                                <w:top w:val="none" w:sz="0" w:space="0" w:color="auto"/>
                                                <w:left w:val="none" w:sz="0" w:space="0" w:color="auto"/>
                                                <w:bottom w:val="none" w:sz="0" w:space="0" w:color="auto"/>
                                                <w:right w:val="none" w:sz="0" w:space="0" w:color="auto"/>
                                              </w:divBdr>
                                            </w:div>
                                            <w:div w:id="83630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837039">
                                  <w:marLeft w:val="0"/>
                                  <w:marRight w:val="0"/>
                                  <w:marTop w:val="0"/>
                                  <w:marBottom w:val="0"/>
                                  <w:divBdr>
                                    <w:top w:val="none" w:sz="0" w:space="0" w:color="auto"/>
                                    <w:left w:val="none" w:sz="0" w:space="0" w:color="auto"/>
                                    <w:bottom w:val="none" w:sz="0" w:space="0" w:color="auto"/>
                                    <w:right w:val="none" w:sz="0" w:space="0" w:color="auto"/>
                                  </w:divBdr>
                                  <w:divsChild>
                                    <w:div w:id="1087076921">
                                      <w:marLeft w:val="0"/>
                                      <w:marRight w:val="0"/>
                                      <w:marTop w:val="0"/>
                                      <w:marBottom w:val="0"/>
                                      <w:divBdr>
                                        <w:top w:val="none" w:sz="0" w:space="0" w:color="auto"/>
                                        <w:left w:val="none" w:sz="0" w:space="0" w:color="auto"/>
                                        <w:bottom w:val="none" w:sz="0" w:space="0" w:color="auto"/>
                                        <w:right w:val="none" w:sz="0" w:space="0" w:color="auto"/>
                                      </w:divBdr>
                                      <w:divsChild>
                                        <w:div w:id="1372802984">
                                          <w:marLeft w:val="0"/>
                                          <w:marRight w:val="0"/>
                                          <w:marTop w:val="0"/>
                                          <w:marBottom w:val="0"/>
                                          <w:divBdr>
                                            <w:top w:val="none" w:sz="0" w:space="0" w:color="auto"/>
                                            <w:left w:val="none" w:sz="0" w:space="0" w:color="auto"/>
                                            <w:bottom w:val="none" w:sz="0" w:space="0" w:color="auto"/>
                                            <w:right w:val="none" w:sz="0" w:space="0" w:color="auto"/>
                                          </w:divBdr>
                                        </w:div>
                                        <w:div w:id="2042511590">
                                          <w:marLeft w:val="0"/>
                                          <w:marRight w:val="0"/>
                                          <w:marTop w:val="0"/>
                                          <w:marBottom w:val="0"/>
                                          <w:divBdr>
                                            <w:top w:val="none" w:sz="0" w:space="0" w:color="auto"/>
                                            <w:left w:val="none" w:sz="0" w:space="0" w:color="auto"/>
                                            <w:bottom w:val="none" w:sz="0" w:space="0" w:color="auto"/>
                                            <w:right w:val="none" w:sz="0" w:space="0" w:color="auto"/>
                                          </w:divBdr>
                                          <w:divsChild>
                                            <w:div w:id="197251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2094">
                                  <w:marLeft w:val="0"/>
                                  <w:marRight w:val="0"/>
                                  <w:marTop w:val="0"/>
                                  <w:marBottom w:val="0"/>
                                  <w:divBdr>
                                    <w:top w:val="none" w:sz="0" w:space="0" w:color="auto"/>
                                    <w:left w:val="none" w:sz="0" w:space="0" w:color="auto"/>
                                    <w:bottom w:val="none" w:sz="0" w:space="0" w:color="auto"/>
                                    <w:right w:val="none" w:sz="0" w:space="0" w:color="auto"/>
                                  </w:divBdr>
                                  <w:divsChild>
                                    <w:div w:id="1817214320">
                                      <w:marLeft w:val="0"/>
                                      <w:marRight w:val="0"/>
                                      <w:marTop w:val="0"/>
                                      <w:marBottom w:val="0"/>
                                      <w:divBdr>
                                        <w:top w:val="none" w:sz="0" w:space="0" w:color="auto"/>
                                        <w:left w:val="none" w:sz="0" w:space="0" w:color="auto"/>
                                        <w:bottom w:val="none" w:sz="0" w:space="0" w:color="auto"/>
                                        <w:right w:val="none" w:sz="0" w:space="0" w:color="auto"/>
                                      </w:divBdr>
                                      <w:divsChild>
                                        <w:div w:id="1818837999">
                                          <w:marLeft w:val="0"/>
                                          <w:marRight w:val="0"/>
                                          <w:marTop w:val="0"/>
                                          <w:marBottom w:val="0"/>
                                          <w:divBdr>
                                            <w:top w:val="none" w:sz="0" w:space="0" w:color="auto"/>
                                            <w:left w:val="none" w:sz="0" w:space="0" w:color="auto"/>
                                            <w:bottom w:val="none" w:sz="0" w:space="0" w:color="auto"/>
                                            <w:right w:val="none" w:sz="0" w:space="0" w:color="auto"/>
                                          </w:divBdr>
                                        </w:div>
                                        <w:div w:id="1111364916">
                                          <w:marLeft w:val="0"/>
                                          <w:marRight w:val="0"/>
                                          <w:marTop w:val="0"/>
                                          <w:marBottom w:val="0"/>
                                          <w:divBdr>
                                            <w:top w:val="none" w:sz="0" w:space="0" w:color="auto"/>
                                            <w:left w:val="none" w:sz="0" w:space="0" w:color="auto"/>
                                            <w:bottom w:val="none" w:sz="0" w:space="0" w:color="auto"/>
                                            <w:right w:val="none" w:sz="0" w:space="0" w:color="auto"/>
                                          </w:divBdr>
                                        </w:div>
                                        <w:div w:id="496304438">
                                          <w:marLeft w:val="0"/>
                                          <w:marRight w:val="0"/>
                                          <w:marTop w:val="0"/>
                                          <w:marBottom w:val="0"/>
                                          <w:divBdr>
                                            <w:top w:val="none" w:sz="0" w:space="0" w:color="auto"/>
                                            <w:left w:val="none" w:sz="0" w:space="0" w:color="auto"/>
                                            <w:bottom w:val="none" w:sz="0" w:space="0" w:color="auto"/>
                                            <w:right w:val="none" w:sz="0" w:space="0" w:color="auto"/>
                                          </w:divBdr>
                                          <w:divsChild>
                                            <w:div w:id="1820657662">
                                              <w:marLeft w:val="0"/>
                                              <w:marRight w:val="0"/>
                                              <w:marTop w:val="0"/>
                                              <w:marBottom w:val="0"/>
                                              <w:divBdr>
                                                <w:top w:val="none" w:sz="0" w:space="0" w:color="auto"/>
                                                <w:left w:val="none" w:sz="0" w:space="0" w:color="auto"/>
                                                <w:bottom w:val="none" w:sz="0" w:space="0" w:color="auto"/>
                                                <w:right w:val="none" w:sz="0" w:space="0" w:color="auto"/>
                                              </w:divBdr>
                                            </w:div>
                                            <w:div w:id="58812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041147">
                                  <w:marLeft w:val="0"/>
                                  <w:marRight w:val="0"/>
                                  <w:marTop w:val="0"/>
                                  <w:marBottom w:val="0"/>
                                  <w:divBdr>
                                    <w:top w:val="none" w:sz="0" w:space="0" w:color="auto"/>
                                    <w:left w:val="none" w:sz="0" w:space="0" w:color="auto"/>
                                    <w:bottom w:val="none" w:sz="0" w:space="0" w:color="auto"/>
                                    <w:right w:val="none" w:sz="0" w:space="0" w:color="auto"/>
                                  </w:divBdr>
                                  <w:divsChild>
                                    <w:div w:id="1969582587">
                                      <w:marLeft w:val="0"/>
                                      <w:marRight w:val="0"/>
                                      <w:marTop w:val="0"/>
                                      <w:marBottom w:val="0"/>
                                      <w:divBdr>
                                        <w:top w:val="none" w:sz="0" w:space="0" w:color="auto"/>
                                        <w:left w:val="none" w:sz="0" w:space="0" w:color="auto"/>
                                        <w:bottom w:val="none" w:sz="0" w:space="0" w:color="auto"/>
                                        <w:right w:val="none" w:sz="0" w:space="0" w:color="auto"/>
                                      </w:divBdr>
                                      <w:divsChild>
                                        <w:div w:id="352389492">
                                          <w:marLeft w:val="0"/>
                                          <w:marRight w:val="0"/>
                                          <w:marTop w:val="0"/>
                                          <w:marBottom w:val="0"/>
                                          <w:divBdr>
                                            <w:top w:val="none" w:sz="0" w:space="0" w:color="auto"/>
                                            <w:left w:val="none" w:sz="0" w:space="0" w:color="auto"/>
                                            <w:bottom w:val="none" w:sz="0" w:space="0" w:color="auto"/>
                                            <w:right w:val="none" w:sz="0" w:space="0" w:color="auto"/>
                                          </w:divBdr>
                                        </w:div>
                                        <w:div w:id="635140841">
                                          <w:marLeft w:val="0"/>
                                          <w:marRight w:val="0"/>
                                          <w:marTop w:val="0"/>
                                          <w:marBottom w:val="0"/>
                                          <w:divBdr>
                                            <w:top w:val="none" w:sz="0" w:space="0" w:color="auto"/>
                                            <w:left w:val="none" w:sz="0" w:space="0" w:color="auto"/>
                                            <w:bottom w:val="none" w:sz="0" w:space="0" w:color="auto"/>
                                            <w:right w:val="none" w:sz="0" w:space="0" w:color="auto"/>
                                          </w:divBdr>
                                          <w:divsChild>
                                            <w:div w:id="95991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052396">
                                  <w:marLeft w:val="0"/>
                                  <w:marRight w:val="0"/>
                                  <w:marTop w:val="0"/>
                                  <w:marBottom w:val="0"/>
                                  <w:divBdr>
                                    <w:top w:val="none" w:sz="0" w:space="0" w:color="auto"/>
                                    <w:left w:val="none" w:sz="0" w:space="0" w:color="auto"/>
                                    <w:bottom w:val="none" w:sz="0" w:space="0" w:color="auto"/>
                                    <w:right w:val="none" w:sz="0" w:space="0" w:color="auto"/>
                                  </w:divBdr>
                                  <w:divsChild>
                                    <w:div w:id="153759526">
                                      <w:marLeft w:val="0"/>
                                      <w:marRight w:val="0"/>
                                      <w:marTop w:val="0"/>
                                      <w:marBottom w:val="0"/>
                                      <w:divBdr>
                                        <w:top w:val="none" w:sz="0" w:space="0" w:color="auto"/>
                                        <w:left w:val="none" w:sz="0" w:space="0" w:color="auto"/>
                                        <w:bottom w:val="none" w:sz="0" w:space="0" w:color="auto"/>
                                        <w:right w:val="none" w:sz="0" w:space="0" w:color="auto"/>
                                      </w:divBdr>
                                      <w:divsChild>
                                        <w:div w:id="1948386410">
                                          <w:marLeft w:val="0"/>
                                          <w:marRight w:val="0"/>
                                          <w:marTop w:val="0"/>
                                          <w:marBottom w:val="0"/>
                                          <w:divBdr>
                                            <w:top w:val="none" w:sz="0" w:space="0" w:color="auto"/>
                                            <w:left w:val="none" w:sz="0" w:space="0" w:color="auto"/>
                                            <w:bottom w:val="none" w:sz="0" w:space="0" w:color="auto"/>
                                            <w:right w:val="none" w:sz="0" w:space="0" w:color="auto"/>
                                          </w:divBdr>
                                        </w:div>
                                        <w:div w:id="969701935">
                                          <w:marLeft w:val="0"/>
                                          <w:marRight w:val="0"/>
                                          <w:marTop w:val="0"/>
                                          <w:marBottom w:val="0"/>
                                          <w:divBdr>
                                            <w:top w:val="none" w:sz="0" w:space="0" w:color="auto"/>
                                            <w:left w:val="none" w:sz="0" w:space="0" w:color="auto"/>
                                            <w:bottom w:val="none" w:sz="0" w:space="0" w:color="auto"/>
                                            <w:right w:val="none" w:sz="0" w:space="0" w:color="auto"/>
                                          </w:divBdr>
                                          <w:divsChild>
                                            <w:div w:id="16976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99482">
                                  <w:marLeft w:val="0"/>
                                  <w:marRight w:val="0"/>
                                  <w:marTop w:val="0"/>
                                  <w:marBottom w:val="0"/>
                                  <w:divBdr>
                                    <w:top w:val="none" w:sz="0" w:space="0" w:color="auto"/>
                                    <w:left w:val="none" w:sz="0" w:space="0" w:color="auto"/>
                                    <w:bottom w:val="none" w:sz="0" w:space="0" w:color="auto"/>
                                    <w:right w:val="none" w:sz="0" w:space="0" w:color="auto"/>
                                  </w:divBdr>
                                  <w:divsChild>
                                    <w:div w:id="1277952409">
                                      <w:marLeft w:val="0"/>
                                      <w:marRight w:val="0"/>
                                      <w:marTop w:val="0"/>
                                      <w:marBottom w:val="0"/>
                                      <w:divBdr>
                                        <w:top w:val="none" w:sz="0" w:space="0" w:color="auto"/>
                                        <w:left w:val="none" w:sz="0" w:space="0" w:color="auto"/>
                                        <w:bottom w:val="none" w:sz="0" w:space="0" w:color="auto"/>
                                        <w:right w:val="none" w:sz="0" w:space="0" w:color="auto"/>
                                      </w:divBdr>
                                      <w:divsChild>
                                        <w:div w:id="2049648003">
                                          <w:marLeft w:val="0"/>
                                          <w:marRight w:val="0"/>
                                          <w:marTop w:val="0"/>
                                          <w:marBottom w:val="0"/>
                                          <w:divBdr>
                                            <w:top w:val="none" w:sz="0" w:space="0" w:color="auto"/>
                                            <w:left w:val="none" w:sz="0" w:space="0" w:color="auto"/>
                                            <w:bottom w:val="none" w:sz="0" w:space="0" w:color="auto"/>
                                            <w:right w:val="none" w:sz="0" w:space="0" w:color="auto"/>
                                          </w:divBdr>
                                        </w:div>
                                        <w:div w:id="708651793">
                                          <w:marLeft w:val="0"/>
                                          <w:marRight w:val="0"/>
                                          <w:marTop w:val="0"/>
                                          <w:marBottom w:val="0"/>
                                          <w:divBdr>
                                            <w:top w:val="none" w:sz="0" w:space="0" w:color="auto"/>
                                            <w:left w:val="none" w:sz="0" w:space="0" w:color="auto"/>
                                            <w:bottom w:val="none" w:sz="0" w:space="0" w:color="auto"/>
                                            <w:right w:val="none" w:sz="0" w:space="0" w:color="auto"/>
                                          </w:divBdr>
                                        </w:div>
                                        <w:div w:id="1503549878">
                                          <w:marLeft w:val="0"/>
                                          <w:marRight w:val="0"/>
                                          <w:marTop w:val="0"/>
                                          <w:marBottom w:val="0"/>
                                          <w:divBdr>
                                            <w:top w:val="none" w:sz="0" w:space="0" w:color="auto"/>
                                            <w:left w:val="none" w:sz="0" w:space="0" w:color="auto"/>
                                            <w:bottom w:val="none" w:sz="0" w:space="0" w:color="auto"/>
                                            <w:right w:val="none" w:sz="0" w:space="0" w:color="auto"/>
                                          </w:divBdr>
                                          <w:divsChild>
                                            <w:div w:id="1063411156">
                                              <w:marLeft w:val="0"/>
                                              <w:marRight w:val="0"/>
                                              <w:marTop w:val="0"/>
                                              <w:marBottom w:val="0"/>
                                              <w:divBdr>
                                                <w:top w:val="none" w:sz="0" w:space="0" w:color="auto"/>
                                                <w:left w:val="none" w:sz="0" w:space="0" w:color="auto"/>
                                                <w:bottom w:val="none" w:sz="0" w:space="0" w:color="auto"/>
                                                <w:right w:val="none" w:sz="0" w:space="0" w:color="auto"/>
                                              </w:divBdr>
                                            </w:div>
                                            <w:div w:id="61761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427595">
                                  <w:marLeft w:val="0"/>
                                  <w:marRight w:val="0"/>
                                  <w:marTop w:val="0"/>
                                  <w:marBottom w:val="0"/>
                                  <w:divBdr>
                                    <w:top w:val="none" w:sz="0" w:space="0" w:color="auto"/>
                                    <w:left w:val="none" w:sz="0" w:space="0" w:color="auto"/>
                                    <w:bottom w:val="none" w:sz="0" w:space="0" w:color="auto"/>
                                    <w:right w:val="none" w:sz="0" w:space="0" w:color="auto"/>
                                  </w:divBdr>
                                  <w:divsChild>
                                    <w:div w:id="146434899">
                                      <w:marLeft w:val="0"/>
                                      <w:marRight w:val="0"/>
                                      <w:marTop w:val="0"/>
                                      <w:marBottom w:val="0"/>
                                      <w:divBdr>
                                        <w:top w:val="none" w:sz="0" w:space="0" w:color="auto"/>
                                        <w:left w:val="none" w:sz="0" w:space="0" w:color="auto"/>
                                        <w:bottom w:val="none" w:sz="0" w:space="0" w:color="auto"/>
                                        <w:right w:val="none" w:sz="0" w:space="0" w:color="auto"/>
                                      </w:divBdr>
                                      <w:divsChild>
                                        <w:div w:id="631716527">
                                          <w:marLeft w:val="0"/>
                                          <w:marRight w:val="0"/>
                                          <w:marTop w:val="0"/>
                                          <w:marBottom w:val="0"/>
                                          <w:divBdr>
                                            <w:top w:val="none" w:sz="0" w:space="0" w:color="auto"/>
                                            <w:left w:val="none" w:sz="0" w:space="0" w:color="auto"/>
                                            <w:bottom w:val="none" w:sz="0" w:space="0" w:color="auto"/>
                                            <w:right w:val="none" w:sz="0" w:space="0" w:color="auto"/>
                                          </w:divBdr>
                                        </w:div>
                                        <w:div w:id="324165692">
                                          <w:marLeft w:val="0"/>
                                          <w:marRight w:val="0"/>
                                          <w:marTop w:val="0"/>
                                          <w:marBottom w:val="0"/>
                                          <w:divBdr>
                                            <w:top w:val="none" w:sz="0" w:space="0" w:color="auto"/>
                                            <w:left w:val="none" w:sz="0" w:space="0" w:color="auto"/>
                                            <w:bottom w:val="none" w:sz="0" w:space="0" w:color="auto"/>
                                            <w:right w:val="none" w:sz="0" w:space="0" w:color="auto"/>
                                          </w:divBdr>
                                          <w:divsChild>
                                            <w:div w:id="15503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008812">
                                  <w:marLeft w:val="0"/>
                                  <w:marRight w:val="0"/>
                                  <w:marTop w:val="0"/>
                                  <w:marBottom w:val="0"/>
                                  <w:divBdr>
                                    <w:top w:val="none" w:sz="0" w:space="0" w:color="auto"/>
                                    <w:left w:val="none" w:sz="0" w:space="0" w:color="auto"/>
                                    <w:bottom w:val="none" w:sz="0" w:space="0" w:color="auto"/>
                                    <w:right w:val="none" w:sz="0" w:space="0" w:color="auto"/>
                                  </w:divBdr>
                                  <w:divsChild>
                                    <w:div w:id="1860509007">
                                      <w:marLeft w:val="0"/>
                                      <w:marRight w:val="0"/>
                                      <w:marTop w:val="0"/>
                                      <w:marBottom w:val="0"/>
                                      <w:divBdr>
                                        <w:top w:val="none" w:sz="0" w:space="0" w:color="auto"/>
                                        <w:left w:val="none" w:sz="0" w:space="0" w:color="auto"/>
                                        <w:bottom w:val="none" w:sz="0" w:space="0" w:color="auto"/>
                                        <w:right w:val="none" w:sz="0" w:space="0" w:color="auto"/>
                                      </w:divBdr>
                                      <w:divsChild>
                                        <w:div w:id="302926143">
                                          <w:marLeft w:val="0"/>
                                          <w:marRight w:val="0"/>
                                          <w:marTop w:val="0"/>
                                          <w:marBottom w:val="0"/>
                                          <w:divBdr>
                                            <w:top w:val="none" w:sz="0" w:space="0" w:color="auto"/>
                                            <w:left w:val="none" w:sz="0" w:space="0" w:color="auto"/>
                                            <w:bottom w:val="none" w:sz="0" w:space="0" w:color="auto"/>
                                            <w:right w:val="none" w:sz="0" w:space="0" w:color="auto"/>
                                          </w:divBdr>
                                        </w:div>
                                        <w:div w:id="205879300">
                                          <w:marLeft w:val="0"/>
                                          <w:marRight w:val="0"/>
                                          <w:marTop w:val="0"/>
                                          <w:marBottom w:val="0"/>
                                          <w:divBdr>
                                            <w:top w:val="none" w:sz="0" w:space="0" w:color="auto"/>
                                            <w:left w:val="none" w:sz="0" w:space="0" w:color="auto"/>
                                            <w:bottom w:val="none" w:sz="0" w:space="0" w:color="auto"/>
                                            <w:right w:val="none" w:sz="0" w:space="0" w:color="auto"/>
                                          </w:divBdr>
                                          <w:divsChild>
                                            <w:div w:id="23261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788628">
                                  <w:marLeft w:val="0"/>
                                  <w:marRight w:val="0"/>
                                  <w:marTop w:val="0"/>
                                  <w:marBottom w:val="0"/>
                                  <w:divBdr>
                                    <w:top w:val="none" w:sz="0" w:space="0" w:color="auto"/>
                                    <w:left w:val="none" w:sz="0" w:space="0" w:color="auto"/>
                                    <w:bottom w:val="none" w:sz="0" w:space="0" w:color="auto"/>
                                    <w:right w:val="none" w:sz="0" w:space="0" w:color="auto"/>
                                  </w:divBdr>
                                  <w:divsChild>
                                    <w:div w:id="1500072235">
                                      <w:marLeft w:val="0"/>
                                      <w:marRight w:val="0"/>
                                      <w:marTop w:val="0"/>
                                      <w:marBottom w:val="0"/>
                                      <w:divBdr>
                                        <w:top w:val="none" w:sz="0" w:space="0" w:color="auto"/>
                                        <w:left w:val="none" w:sz="0" w:space="0" w:color="auto"/>
                                        <w:bottom w:val="none" w:sz="0" w:space="0" w:color="auto"/>
                                        <w:right w:val="none" w:sz="0" w:space="0" w:color="auto"/>
                                      </w:divBdr>
                                      <w:divsChild>
                                        <w:div w:id="955136495">
                                          <w:marLeft w:val="0"/>
                                          <w:marRight w:val="0"/>
                                          <w:marTop w:val="0"/>
                                          <w:marBottom w:val="0"/>
                                          <w:divBdr>
                                            <w:top w:val="none" w:sz="0" w:space="0" w:color="auto"/>
                                            <w:left w:val="none" w:sz="0" w:space="0" w:color="auto"/>
                                            <w:bottom w:val="none" w:sz="0" w:space="0" w:color="auto"/>
                                            <w:right w:val="none" w:sz="0" w:space="0" w:color="auto"/>
                                          </w:divBdr>
                                        </w:div>
                                        <w:div w:id="1697538360">
                                          <w:marLeft w:val="0"/>
                                          <w:marRight w:val="0"/>
                                          <w:marTop w:val="0"/>
                                          <w:marBottom w:val="0"/>
                                          <w:divBdr>
                                            <w:top w:val="none" w:sz="0" w:space="0" w:color="auto"/>
                                            <w:left w:val="none" w:sz="0" w:space="0" w:color="auto"/>
                                            <w:bottom w:val="none" w:sz="0" w:space="0" w:color="auto"/>
                                            <w:right w:val="none" w:sz="0" w:space="0" w:color="auto"/>
                                          </w:divBdr>
                                          <w:divsChild>
                                            <w:div w:id="36529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496567">
                                  <w:marLeft w:val="0"/>
                                  <w:marRight w:val="0"/>
                                  <w:marTop w:val="0"/>
                                  <w:marBottom w:val="0"/>
                                  <w:divBdr>
                                    <w:top w:val="none" w:sz="0" w:space="0" w:color="auto"/>
                                    <w:left w:val="none" w:sz="0" w:space="0" w:color="auto"/>
                                    <w:bottom w:val="none" w:sz="0" w:space="0" w:color="auto"/>
                                    <w:right w:val="none" w:sz="0" w:space="0" w:color="auto"/>
                                  </w:divBdr>
                                  <w:divsChild>
                                    <w:div w:id="568225578">
                                      <w:marLeft w:val="0"/>
                                      <w:marRight w:val="0"/>
                                      <w:marTop w:val="0"/>
                                      <w:marBottom w:val="0"/>
                                      <w:divBdr>
                                        <w:top w:val="none" w:sz="0" w:space="0" w:color="auto"/>
                                        <w:left w:val="none" w:sz="0" w:space="0" w:color="auto"/>
                                        <w:bottom w:val="none" w:sz="0" w:space="0" w:color="auto"/>
                                        <w:right w:val="none" w:sz="0" w:space="0" w:color="auto"/>
                                      </w:divBdr>
                                      <w:divsChild>
                                        <w:div w:id="462893631">
                                          <w:marLeft w:val="0"/>
                                          <w:marRight w:val="0"/>
                                          <w:marTop w:val="0"/>
                                          <w:marBottom w:val="0"/>
                                          <w:divBdr>
                                            <w:top w:val="none" w:sz="0" w:space="0" w:color="auto"/>
                                            <w:left w:val="none" w:sz="0" w:space="0" w:color="auto"/>
                                            <w:bottom w:val="none" w:sz="0" w:space="0" w:color="auto"/>
                                            <w:right w:val="none" w:sz="0" w:space="0" w:color="auto"/>
                                          </w:divBdr>
                                        </w:div>
                                        <w:div w:id="207962888">
                                          <w:marLeft w:val="0"/>
                                          <w:marRight w:val="0"/>
                                          <w:marTop w:val="0"/>
                                          <w:marBottom w:val="0"/>
                                          <w:divBdr>
                                            <w:top w:val="none" w:sz="0" w:space="0" w:color="auto"/>
                                            <w:left w:val="none" w:sz="0" w:space="0" w:color="auto"/>
                                            <w:bottom w:val="none" w:sz="0" w:space="0" w:color="auto"/>
                                            <w:right w:val="none" w:sz="0" w:space="0" w:color="auto"/>
                                          </w:divBdr>
                                          <w:divsChild>
                                            <w:div w:id="106699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688411">
                                  <w:marLeft w:val="0"/>
                                  <w:marRight w:val="0"/>
                                  <w:marTop w:val="0"/>
                                  <w:marBottom w:val="0"/>
                                  <w:divBdr>
                                    <w:top w:val="none" w:sz="0" w:space="0" w:color="auto"/>
                                    <w:left w:val="none" w:sz="0" w:space="0" w:color="auto"/>
                                    <w:bottom w:val="none" w:sz="0" w:space="0" w:color="auto"/>
                                    <w:right w:val="none" w:sz="0" w:space="0" w:color="auto"/>
                                  </w:divBdr>
                                  <w:divsChild>
                                    <w:div w:id="1596858479">
                                      <w:marLeft w:val="0"/>
                                      <w:marRight w:val="0"/>
                                      <w:marTop w:val="0"/>
                                      <w:marBottom w:val="0"/>
                                      <w:divBdr>
                                        <w:top w:val="none" w:sz="0" w:space="0" w:color="auto"/>
                                        <w:left w:val="none" w:sz="0" w:space="0" w:color="auto"/>
                                        <w:bottom w:val="none" w:sz="0" w:space="0" w:color="auto"/>
                                        <w:right w:val="none" w:sz="0" w:space="0" w:color="auto"/>
                                      </w:divBdr>
                                      <w:divsChild>
                                        <w:div w:id="645161687">
                                          <w:marLeft w:val="0"/>
                                          <w:marRight w:val="0"/>
                                          <w:marTop w:val="0"/>
                                          <w:marBottom w:val="0"/>
                                          <w:divBdr>
                                            <w:top w:val="none" w:sz="0" w:space="0" w:color="auto"/>
                                            <w:left w:val="none" w:sz="0" w:space="0" w:color="auto"/>
                                            <w:bottom w:val="none" w:sz="0" w:space="0" w:color="auto"/>
                                            <w:right w:val="none" w:sz="0" w:space="0" w:color="auto"/>
                                          </w:divBdr>
                                        </w:div>
                                        <w:div w:id="1910386400">
                                          <w:marLeft w:val="0"/>
                                          <w:marRight w:val="0"/>
                                          <w:marTop w:val="0"/>
                                          <w:marBottom w:val="0"/>
                                          <w:divBdr>
                                            <w:top w:val="none" w:sz="0" w:space="0" w:color="auto"/>
                                            <w:left w:val="none" w:sz="0" w:space="0" w:color="auto"/>
                                            <w:bottom w:val="none" w:sz="0" w:space="0" w:color="auto"/>
                                            <w:right w:val="none" w:sz="0" w:space="0" w:color="auto"/>
                                          </w:divBdr>
                                        </w:div>
                                        <w:div w:id="1786538069">
                                          <w:marLeft w:val="0"/>
                                          <w:marRight w:val="0"/>
                                          <w:marTop w:val="0"/>
                                          <w:marBottom w:val="0"/>
                                          <w:divBdr>
                                            <w:top w:val="none" w:sz="0" w:space="0" w:color="auto"/>
                                            <w:left w:val="none" w:sz="0" w:space="0" w:color="auto"/>
                                            <w:bottom w:val="none" w:sz="0" w:space="0" w:color="auto"/>
                                            <w:right w:val="none" w:sz="0" w:space="0" w:color="auto"/>
                                          </w:divBdr>
                                        </w:div>
                                        <w:div w:id="688601204">
                                          <w:marLeft w:val="0"/>
                                          <w:marRight w:val="0"/>
                                          <w:marTop w:val="0"/>
                                          <w:marBottom w:val="0"/>
                                          <w:divBdr>
                                            <w:top w:val="none" w:sz="0" w:space="0" w:color="auto"/>
                                            <w:left w:val="none" w:sz="0" w:space="0" w:color="auto"/>
                                            <w:bottom w:val="none" w:sz="0" w:space="0" w:color="auto"/>
                                            <w:right w:val="none" w:sz="0" w:space="0" w:color="auto"/>
                                          </w:divBdr>
                                          <w:divsChild>
                                            <w:div w:id="660815826">
                                              <w:marLeft w:val="0"/>
                                              <w:marRight w:val="0"/>
                                              <w:marTop w:val="0"/>
                                              <w:marBottom w:val="0"/>
                                              <w:divBdr>
                                                <w:top w:val="none" w:sz="0" w:space="0" w:color="auto"/>
                                                <w:left w:val="none" w:sz="0" w:space="0" w:color="auto"/>
                                                <w:bottom w:val="none" w:sz="0" w:space="0" w:color="auto"/>
                                                <w:right w:val="none" w:sz="0" w:space="0" w:color="auto"/>
                                              </w:divBdr>
                                            </w:div>
                                            <w:div w:id="1713111396">
                                              <w:marLeft w:val="0"/>
                                              <w:marRight w:val="0"/>
                                              <w:marTop w:val="0"/>
                                              <w:marBottom w:val="0"/>
                                              <w:divBdr>
                                                <w:top w:val="none" w:sz="0" w:space="0" w:color="auto"/>
                                                <w:left w:val="none" w:sz="0" w:space="0" w:color="auto"/>
                                                <w:bottom w:val="none" w:sz="0" w:space="0" w:color="auto"/>
                                                <w:right w:val="none" w:sz="0" w:space="0" w:color="auto"/>
                                              </w:divBdr>
                                            </w:div>
                                            <w:div w:id="173122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268696">
                                  <w:marLeft w:val="0"/>
                                  <w:marRight w:val="0"/>
                                  <w:marTop w:val="0"/>
                                  <w:marBottom w:val="0"/>
                                  <w:divBdr>
                                    <w:top w:val="none" w:sz="0" w:space="0" w:color="auto"/>
                                    <w:left w:val="none" w:sz="0" w:space="0" w:color="auto"/>
                                    <w:bottom w:val="none" w:sz="0" w:space="0" w:color="auto"/>
                                    <w:right w:val="none" w:sz="0" w:space="0" w:color="auto"/>
                                  </w:divBdr>
                                </w:div>
                                <w:div w:id="2091543234">
                                  <w:marLeft w:val="0"/>
                                  <w:marRight w:val="0"/>
                                  <w:marTop w:val="0"/>
                                  <w:marBottom w:val="0"/>
                                  <w:divBdr>
                                    <w:top w:val="none" w:sz="0" w:space="0" w:color="auto"/>
                                    <w:left w:val="none" w:sz="0" w:space="0" w:color="auto"/>
                                    <w:bottom w:val="none" w:sz="0" w:space="0" w:color="auto"/>
                                    <w:right w:val="none" w:sz="0" w:space="0" w:color="auto"/>
                                  </w:divBdr>
                                </w:div>
                                <w:div w:id="1187911624">
                                  <w:marLeft w:val="0"/>
                                  <w:marRight w:val="0"/>
                                  <w:marTop w:val="0"/>
                                  <w:marBottom w:val="0"/>
                                  <w:divBdr>
                                    <w:top w:val="none" w:sz="0" w:space="0" w:color="auto"/>
                                    <w:left w:val="none" w:sz="0" w:space="0" w:color="auto"/>
                                    <w:bottom w:val="none" w:sz="0" w:space="0" w:color="auto"/>
                                    <w:right w:val="none" w:sz="0" w:space="0" w:color="auto"/>
                                  </w:divBdr>
                                </w:div>
                                <w:div w:id="1375928921">
                                  <w:marLeft w:val="0"/>
                                  <w:marRight w:val="0"/>
                                  <w:marTop w:val="0"/>
                                  <w:marBottom w:val="0"/>
                                  <w:divBdr>
                                    <w:top w:val="none" w:sz="0" w:space="0" w:color="auto"/>
                                    <w:left w:val="none" w:sz="0" w:space="0" w:color="auto"/>
                                    <w:bottom w:val="none" w:sz="0" w:space="0" w:color="auto"/>
                                    <w:right w:val="none" w:sz="0" w:space="0" w:color="auto"/>
                                  </w:divBdr>
                                </w:div>
                                <w:div w:id="486895011">
                                  <w:marLeft w:val="0"/>
                                  <w:marRight w:val="0"/>
                                  <w:marTop w:val="0"/>
                                  <w:marBottom w:val="0"/>
                                  <w:divBdr>
                                    <w:top w:val="none" w:sz="0" w:space="0" w:color="auto"/>
                                    <w:left w:val="none" w:sz="0" w:space="0" w:color="auto"/>
                                    <w:bottom w:val="none" w:sz="0" w:space="0" w:color="auto"/>
                                    <w:right w:val="none" w:sz="0" w:space="0" w:color="auto"/>
                                  </w:divBdr>
                                </w:div>
                                <w:div w:id="659848400">
                                  <w:marLeft w:val="0"/>
                                  <w:marRight w:val="0"/>
                                  <w:marTop w:val="0"/>
                                  <w:marBottom w:val="0"/>
                                  <w:divBdr>
                                    <w:top w:val="none" w:sz="0" w:space="0" w:color="auto"/>
                                    <w:left w:val="none" w:sz="0" w:space="0" w:color="auto"/>
                                    <w:bottom w:val="none" w:sz="0" w:space="0" w:color="auto"/>
                                    <w:right w:val="none" w:sz="0" w:space="0" w:color="auto"/>
                                  </w:divBdr>
                                </w:div>
                                <w:div w:id="1574119864">
                                  <w:marLeft w:val="0"/>
                                  <w:marRight w:val="0"/>
                                  <w:marTop w:val="0"/>
                                  <w:marBottom w:val="0"/>
                                  <w:divBdr>
                                    <w:top w:val="none" w:sz="0" w:space="0" w:color="auto"/>
                                    <w:left w:val="none" w:sz="0" w:space="0" w:color="auto"/>
                                    <w:bottom w:val="none" w:sz="0" w:space="0" w:color="auto"/>
                                    <w:right w:val="none" w:sz="0" w:space="0" w:color="auto"/>
                                  </w:divBdr>
                                </w:div>
                                <w:div w:id="237525297">
                                  <w:marLeft w:val="0"/>
                                  <w:marRight w:val="0"/>
                                  <w:marTop w:val="0"/>
                                  <w:marBottom w:val="0"/>
                                  <w:divBdr>
                                    <w:top w:val="none" w:sz="0" w:space="0" w:color="auto"/>
                                    <w:left w:val="none" w:sz="0" w:space="0" w:color="auto"/>
                                    <w:bottom w:val="none" w:sz="0" w:space="0" w:color="auto"/>
                                    <w:right w:val="none" w:sz="0" w:space="0" w:color="auto"/>
                                  </w:divBdr>
                                </w:div>
                                <w:div w:id="1525948148">
                                  <w:marLeft w:val="0"/>
                                  <w:marRight w:val="0"/>
                                  <w:marTop w:val="0"/>
                                  <w:marBottom w:val="0"/>
                                  <w:divBdr>
                                    <w:top w:val="none" w:sz="0" w:space="0" w:color="auto"/>
                                    <w:left w:val="none" w:sz="0" w:space="0" w:color="auto"/>
                                    <w:bottom w:val="none" w:sz="0" w:space="0" w:color="auto"/>
                                    <w:right w:val="none" w:sz="0" w:space="0" w:color="auto"/>
                                  </w:divBdr>
                                </w:div>
                                <w:div w:id="2080398381">
                                  <w:marLeft w:val="0"/>
                                  <w:marRight w:val="0"/>
                                  <w:marTop w:val="0"/>
                                  <w:marBottom w:val="0"/>
                                  <w:divBdr>
                                    <w:top w:val="none" w:sz="0" w:space="0" w:color="auto"/>
                                    <w:left w:val="none" w:sz="0" w:space="0" w:color="auto"/>
                                    <w:bottom w:val="none" w:sz="0" w:space="0" w:color="auto"/>
                                    <w:right w:val="none" w:sz="0" w:space="0" w:color="auto"/>
                                  </w:divBdr>
                                </w:div>
                                <w:div w:id="1357121567">
                                  <w:marLeft w:val="0"/>
                                  <w:marRight w:val="0"/>
                                  <w:marTop w:val="0"/>
                                  <w:marBottom w:val="0"/>
                                  <w:divBdr>
                                    <w:top w:val="none" w:sz="0" w:space="0" w:color="auto"/>
                                    <w:left w:val="none" w:sz="0" w:space="0" w:color="auto"/>
                                    <w:bottom w:val="none" w:sz="0" w:space="0" w:color="auto"/>
                                    <w:right w:val="none" w:sz="0" w:space="0" w:color="auto"/>
                                  </w:divBdr>
                                </w:div>
                                <w:div w:id="498817147">
                                  <w:marLeft w:val="0"/>
                                  <w:marRight w:val="0"/>
                                  <w:marTop w:val="0"/>
                                  <w:marBottom w:val="0"/>
                                  <w:divBdr>
                                    <w:top w:val="none" w:sz="0" w:space="0" w:color="auto"/>
                                    <w:left w:val="none" w:sz="0" w:space="0" w:color="auto"/>
                                    <w:bottom w:val="none" w:sz="0" w:space="0" w:color="auto"/>
                                    <w:right w:val="none" w:sz="0" w:space="0" w:color="auto"/>
                                  </w:divBdr>
                                </w:div>
                                <w:div w:id="185020930">
                                  <w:marLeft w:val="0"/>
                                  <w:marRight w:val="0"/>
                                  <w:marTop w:val="0"/>
                                  <w:marBottom w:val="0"/>
                                  <w:divBdr>
                                    <w:top w:val="none" w:sz="0" w:space="0" w:color="auto"/>
                                    <w:left w:val="none" w:sz="0" w:space="0" w:color="auto"/>
                                    <w:bottom w:val="none" w:sz="0" w:space="0" w:color="auto"/>
                                    <w:right w:val="none" w:sz="0" w:space="0" w:color="auto"/>
                                  </w:divBdr>
                                </w:div>
                                <w:div w:id="109395094">
                                  <w:marLeft w:val="0"/>
                                  <w:marRight w:val="0"/>
                                  <w:marTop w:val="0"/>
                                  <w:marBottom w:val="0"/>
                                  <w:divBdr>
                                    <w:top w:val="none" w:sz="0" w:space="0" w:color="auto"/>
                                    <w:left w:val="none" w:sz="0" w:space="0" w:color="auto"/>
                                    <w:bottom w:val="none" w:sz="0" w:space="0" w:color="auto"/>
                                    <w:right w:val="none" w:sz="0" w:space="0" w:color="auto"/>
                                  </w:divBdr>
                                </w:div>
                                <w:div w:id="1762949034">
                                  <w:marLeft w:val="0"/>
                                  <w:marRight w:val="0"/>
                                  <w:marTop w:val="0"/>
                                  <w:marBottom w:val="0"/>
                                  <w:divBdr>
                                    <w:top w:val="none" w:sz="0" w:space="0" w:color="auto"/>
                                    <w:left w:val="none" w:sz="0" w:space="0" w:color="auto"/>
                                    <w:bottom w:val="none" w:sz="0" w:space="0" w:color="auto"/>
                                    <w:right w:val="none" w:sz="0" w:space="0" w:color="auto"/>
                                  </w:divBdr>
                                </w:div>
                              </w:divsChild>
                            </w:div>
                            <w:div w:id="214857718">
                              <w:marLeft w:val="0"/>
                              <w:marRight w:val="0"/>
                              <w:marTop w:val="0"/>
                              <w:marBottom w:val="0"/>
                              <w:divBdr>
                                <w:top w:val="none" w:sz="0" w:space="0" w:color="auto"/>
                                <w:left w:val="none" w:sz="0" w:space="0" w:color="auto"/>
                                <w:bottom w:val="none" w:sz="0" w:space="0" w:color="auto"/>
                                <w:right w:val="none" w:sz="0" w:space="0" w:color="auto"/>
                              </w:divBdr>
                              <w:divsChild>
                                <w:div w:id="2076009311">
                                  <w:marLeft w:val="215"/>
                                  <w:marRight w:val="215"/>
                                  <w:marTop w:val="215"/>
                                  <w:marBottom w:val="215"/>
                                  <w:divBdr>
                                    <w:top w:val="none" w:sz="0" w:space="0" w:color="auto"/>
                                    <w:left w:val="none" w:sz="0" w:space="0" w:color="auto"/>
                                    <w:bottom w:val="none" w:sz="0" w:space="0" w:color="auto"/>
                                    <w:right w:val="none" w:sz="0" w:space="0" w:color="auto"/>
                                  </w:divBdr>
                                  <w:divsChild>
                                    <w:div w:id="1880236986">
                                      <w:marLeft w:val="0"/>
                                      <w:marRight w:val="0"/>
                                      <w:marTop w:val="0"/>
                                      <w:marBottom w:val="0"/>
                                      <w:divBdr>
                                        <w:top w:val="none" w:sz="0" w:space="0" w:color="auto"/>
                                        <w:left w:val="none" w:sz="0" w:space="0" w:color="auto"/>
                                        <w:bottom w:val="none" w:sz="0" w:space="0" w:color="auto"/>
                                        <w:right w:val="none" w:sz="0" w:space="0" w:color="auto"/>
                                      </w:divBdr>
                                      <w:divsChild>
                                        <w:div w:id="1093824486">
                                          <w:marLeft w:val="54"/>
                                          <w:marRight w:val="107"/>
                                          <w:marTop w:val="0"/>
                                          <w:marBottom w:val="0"/>
                                          <w:divBdr>
                                            <w:top w:val="none" w:sz="0" w:space="0" w:color="auto"/>
                                            <w:left w:val="none" w:sz="0" w:space="0" w:color="auto"/>
                                            <w:bottom w:val="none" w:sz="0" w:space="0" w:color="auto"/>
                                            <w:right w:val="none" w:sz="0" w:space="0" w:color="auto"/>
                                          </w:divBdr>
                                        </w:div>
                                      </w:divsChild>
                                    </w:div>
                                    <w:div w:id="785927103">
                                      <w:marLeft w:val="0"/>
                                      <w:marRight w:val="0"/>
                                      <w:marTop w:val="0"/>
                                      <w:marBottom w:val="0"/>
                                      <w:divBdr>
                                        <w:top w:val="dotted" w:sz="4" w:space="3" w:color="99ADC2"/>
                                        <w:left w:val="dotted" w:sz="4" w:space="3" w:color="99ADC2"/>
                                        <w:bottom w:val="dotted" w:sz="4" w:space="3" w:color="99ADC2"/>
                                        <w:right w:val="dotted" w:sz="4" w:space="3" w:color="99ADC2"/>
                                      </w:divBdr>
                                      <w:divsChild>
                                        <w:div w:id="1215434934">
                                          <w:marLeft w:val="0"/>
                                          <w:marRight w:val="0"/>
                                          <w:marTop w:val="0"/>
                                          <w:marBottom w:val="0"/>
                                          <w:divBdr>
                                            <w:top w:val="none" w:sz="0" w:space="0" w:color="auto"/>
                                            <w:left w:val="none" w:sz="0" w:space="0" w:color="auto"/>
                                            <w:bottom w:val="none" w:sz="0" w:space="0" w:color="auto"/>
                                            <w:right w:val="none" w:sz="0" w:space="0" w:color="auto"/>
                                          </w:divBdr>
                                          <w:divsChild>
                                            <w:div w:id="1547451418">
                                              <w:marLeft w:val="0"/>
                                              <w:marRight w:val="0"/>
                                              <w:marTop w:val="0"/>
                                              <w:marBottom w:val="0"/>
                                              <w:divBdr>
                                                <w:top w:val="none" w:sz="0" w:space="0" w:color="auto"/>
                                                <w:left w:val="none" w:sz="0" w:space="0" w:color="auto"/>
                                                <w:bottom w:val="none" w:sz="0" w:space="0" w:color="auto"/>
                                                <w:right w:val="none" w:sz="0" w:space="0" w:color="auto"/>
                                              </w:divBdr>
                                              <w:divsChild>
                                                <w:div w:id="1088769699">
                                                  <w:marLeft w:val="0"/>
                                                  <w:marRight w:val="0"/>
                                                  <w:marTop w:val="0"/>
                                                  <w:marBottom w:val="0"/>
                                                  <w:divBdr>
                                                    <w:top w:val="none" w:sz="0" w:space="0" w:color="auto"/>
                                                    <w:left w:val="none" w:sz="0" w:space="0" w:color="auto"/>
                                                    <w:bottom w:val="none" w:sz="0" w:space="0" w:color="auto"/>
                                                    <w:right w:val="none" w:sz="0" w:space="0" w:color="auto"/>
                                                  </w:divBdr>
                                                  <w:divsChild>
                                                    <w:div w:id="64323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6619460">
                                  <w:marLeft w:val="215"/>
                                  <w:marRight w:val="215"/>
                                  <w:marTop w:val="215"/>
                                  <w:marBottom w:val="215"/>
                                  <w:divBdr>
                                    <w:top w:val="none" w:sz="0" w:space="0" w:color="auto"/>
                                    <w:left w:val="none" w:sz="0" w:space="0" w:color="auto"/>
                                    <w:bottom w:val="none" w:sz="0" w:space="0" w:color="auto"/>
                                    <w:right w:val="none" w:sz="0" w:space="0" w:color="auto"/>
                                  </w:divBdr>
                                  <w:divsChild>
                                    <w:div w:id="122236429">
                                      <w:marLeft w:val="0"/>
                                      <w:marRight w:val="0"/>
                                      <w:marTop w:val="0"/>
                                      <w:marBottom w:val="0"/>
                                      <w:divBdr>
                                        <w:top w:val="none" w:sz="0" w:space="0" w:color="auto"/>
                                        <w:left w:val="none" w:sz="0" w:space="0" w:color="auto"/>
                                        <w:bottom w:val="none" w:sz="0" w:space="0" w:color="auto"/>
                                        <w:right w:val="none" w:sz="0" w:space="0" w:color="auto"/>
                                      </w:divBdr>
                                      <w:divsChild>
                                        <w:div w:id="1525561064">
                                          <w:marLeft w:val="54"/>
                                          <w:marRight w:val="107"/>
                                          <w:marTop w:val="0"/>
                                          <w:marBottom w:val="0"/>
                                          <w:divBdr>
                                            <w:top w:val="none" w:sz="0" w:space="0" w:color="auto"/>
                                            <w:left w:val="none" w:sz="0" w:space="0" w:color="auto"/>
                                            <w:bottom w:val="none" w:sz="0" w:space="0" w:color="auto"/>
                                            <w:right w:val="none" w:sz="0" w:space="0" w:color="auto"/>
                                          </w:divBdr>
                                        </w:div>
                                      </w:divsChild>
                                    </w:div>
                                    <w:div w:id="226304743">
                                      <w:marLeft w:val="0"/>
                                      <w:marRight w:val="0"/>
                                      <w:marTop w:val="0"/>
                                      <w:marBottom w:val="0"/>
                                      <w:divBdr>
                                        <w:top w:val="dotted" w:sz="4" w:space="3" w:color="99ADC2"/>
                                        <w:left w:val="dotted" w:sz="4" w:space="3" w:color="99ADC2"/>
                                        <w:bottom w:val="dotted" w:sz="4" w:space="3" w:color="99ADC2"/>
                                        <w:right w:val="dotted" w:sz="4" w:space="3" w:color="99ADC2"/>
                                      </w:divBdr>
                                    </w:div>
                                  </w:divsChild>
                                </w:div>
                                <w:div w:id="1505366177">
                                  <w:marLeft w:val="215"/>
                                  <w:marRight w:val="215"/>
                                  <w:marTop w:val="215"/>
                                  <w:marBottom w:val="215"/>
                                  <w:divBdr>
                                    <w:top w:val="none" w:sz="0" w:space="0" w:color="auto"/>
                                    <w:left w:val="none" w:sz="0" w:space="0" w:color="auto"/>
                                    <w:bottom w:val="none" w:sz="0" w:space="0" w:color="auto"/>
                                    <w:right w:val="none" w:sz="0" w:space="0" w:color="auto"/>
                                  </w:divBdr>
                                  <w:divsChild>
                                    <w:div w:id="430131783">
                                      <w:marLeft w:val="0"/>
                                      <w:marRight w:val="0"/>
                                      <w:marTop w:val="0"/>
                                      <w:marBottom w:val="0"/>
                                      <w:divBdr>
                                        <w:top w:val="none" w:sz="0" w:space="0" w:color="auto"/>
                                        <w:left w:val="none" w:sz="0" w:space="0" w:color="auto"/>
                                        <w:bottom w:val="none" w:sz="0" w:space="0" w:color="auto"/>
                                        <w:right w:val="none" w:sz="0" w:space="0" w:color="auto"/>
                                      </w:divBdr>
                                      <w:divsChild>
                                        <w:div w:id="2029405069">
                                          <w:marLeft w:val="54"/>
                                          <w:marRight w:val="107"/>
                                          <w:marTop w:val="0"/>
                                          <w:marBottom w:val="0"/>
                                          <w:divBdr>
                                            <w:top w:val="none" w:sz="0" w:space="0" w:color="auto"/>
                                            <w:left w:val="none" w:sz="0" w:space="0" w:color="auto"/>
                                            <w:bottom w:val="none" w:sz="0" w:space="0" w:color="auto"/>
                                            <w:right w:val="none" w:sz="0" w:space="0" w:color="auto"/>
                                          </w:divBdr>
                                        </w:div>
                                      </w:divsChild>
                                    </w:div>
                                    <w:div w:id="1275820386">
                                      <w:marLeft w:val="0"/>
                                      <w:marRight w:val="0"/>
                                      <w:marTop w:val="0"/>
                                      <w:marBottom w:val="0"/>
                                      <w:divBdr>
                                        <w:top w:val="dotted" w:sz="4" w:space="3" w:color="99ADC2"/>
                                        <w:left w:val="dotted" w:sz="4" w:space="3" w:color="99ADC2"/>
                                        <w:bottom w:val="dotted" w:sz="4" w:space="3" w:color="99ADC2"/>
                                        <w:right w:val="dotted" w:sz="4" w:space="3" w:color="99ADC2"/>
                                      </w:divBdr>
                                    </w:div>
                                  </w:divsChild>
                                </w:div>
                                <w:div w:id="2108383803">
                                  <w:marLeft w:val="215"/>
                                  <w:marRight w:val="215"/>
                                  <w:marTop w:val="215"/>
                                  <w:marBottom w:val="215"/>
                                  <w:divBdr>
                                    <w:top w:val="none" w:sz="0" w:space="0" w:color="auto"/>
                                    <w:left w:val="none" w:sz="0" w:space="0" w:color="auto"/>
                                    <w:bottom w:val="none" w:sz="0" w:space="0" w:color="auto"/>
                                    <w:right w:val="none" w:sz="0" w:space="0" w:color="auto"/>
                                  </w:divBdr>
                                  <w:divsChild>
                                    <w:div w:id="1004238898">
                                      <w:marLeft w:val="0"/>
                                      <w:marRight w:val="0"/>
                                      <w:marTop w:val="0"/>
                                      <w:marBottom w:val="0"/>
                                      <w:divBdr>
                                        <w:top w:val="none" w:sz="0" w:space="0" w:color="auto"/>
                                        <w:left w:val="none" w:sz="0" w:space="0" w:color="auto"/>
                                        <w:bottom w:val="none" w:sz="0" w:space="0" w:color="auto"/>
                                        <w:right w:val="none" w:sz="0" w:space="0" w:color="auto"/>
                                      </w:divBdr>
                                      <w:divsChild>
                                        <w:div w:id="1967546486">
                                          <w:marLeft w:val="54"/>
                                          <w:marRight w:val="107"/>
                                          <w:marTop w:val="0"/>
                                          <w:marBottom w:val="0"/>
                                          <w:divBdr>
                                            <w:top w:val="none" w:sz="0" w:space="0" w:color="auto"/>
                                            <w:left w:val="none" w:sz="0" w:space="0" w:color="auto"/>
                                            <w:bottom w:val="none" w:sz="0" w:space="0" w:color="auto"/>
                                            <w:right w:val="none" w:sz="0" w:space="0" w:color="auto"/>
                                          </w:divBdr>
                                        </w:div>
                                      </w:divsChild>
                                    </w:div>
                                    <w:div w:id="649215921">
                                      <w:marLeft w:val="0"/>
                                      <w:marRight w:val="0"/>
                                      <w:marTop w:val="0"/>
                                      <w:marBottom w:val="0"/>
                                      <w:divBdr>
                                        <w:top w:val="dotted" w:sz="4" w:space="3" w:color="99ADC2"/>
                                        <w:left w:val="dotted" w:sz="4" w:space="3" w:color="99ADC2"/>
                                        <w:bottom w:val="dotted" w:sz="4" w:space="3" w:color="99ADC2"/>
                                        <w:right w:val="dotted" w:sz="4" w:space="3" w:color="99ADC2"/>
                                      </w:divBdr>
                                    </w:div>
                                  </w:divsChild>
                                </w:div>
                                <w:div w:id="329452258">
                                  <w:marLeft w:val="215"/>
                                  <w:marRight w:val="215"/>
                                  <w:marTop w:val="215"/>
                                  <w:marBottom w:val="215"/>
                                  <w:divBdr>
                                    <w:top w:val="none" w:sz="0" w:space="0" w:color="auto"/>
                                    <w:left w:val="none" w:sz="0" w:space="0" w:color="auto"/>
                                    <w:bottom w:val="none" w:sz="0" w:space="0" w:color="auto"/>
                                    <w:right w:val="none" w:sz="0" w:space="0" w:color="auto"/>
                                  </w:divBdr>
                                  <w:divsChild>
                                    <w:div w:id="1368214246">
                                      <w:marLeft w:val="0"/>
                                      <w:marRight w:val="0"/>
                                      <w:marTop w:val="0"/>
                                      <w:marBottom w:val="0"/>
                                      <w:divBdr>
                                        <w:top w:val="none" w:sz="0" w:space="0" w:color="auto"/>
                                        <w:left w:val="none" w:sz="0" w:space="0" w:color="auto"/>
                                        <w:bottom w:val="none" w:sz="0" w:space="0" w:color="auto"/>
                                        <w:right w:val="none" w:sz="0" w:space="0" w:color="auto"/>
                                      </w:divBdr>
                                      <w:divsChild>
                                        <w:div w:id="128212433">
                                          <w:marLeft w:val="54"/>
                                          <w:marRight w:val="107"/>
                                          <w:marTop w:val="0"/>
                                          <w:marBottom w:val="0"/>
                                          <w:divBdr>
                                            <w:top w:val="none" w:sz="0" w:space="0" w:color="auto"/>
                                            <w:left w:val="none" w:sz="0" w:space="0" w:color="auto"/>
                                            <w:bottom w:val="none" w:sz="0" w:space="0" w:color="auto"/>
                                            <w:right w:val="none" w:sz="0" w:space="0" w:color="auto"/>
                                          </w:divBdr>
                                        </w:div>
                                      </w:divsChild>
                                    </w:div>
                                    <w:div w:id="353388830">
                                      <w:marLeft w:val="0"/>
                                      <w:marRight w:val="0"/>
                                      <w:marTop w:val="0"/>
                                      <w:marBottom w:val="0"/>
                                      <w:divBdr>
                                        <w:top w:val="dotted" w:sz="4" w:space="3" w:color="99ADC2"/>
                                        <w:left w:val="dotted" w:sz="4" w:space="3" w:color="99ADC2"/>
                                        <w:bottom w:val="dotted" w:sz="4" w:space="3" w:color="99ADC2"/>
                                        <w:right w:val="dotted" w:sz="4" w:space="3" w:color="99ADC2"/>
                                      </w:divBdr>
                                    </w:div>
                                  </w:divsChild>
                                </w:div>
                                <w:div w:id="1819759615">
                                  <w:marLeft w:val="215"/>
                                  <w:marRight w:val="215"/>
                                  <w:marTop w:val="215"/>
                                  <w:marBottom w:val="215"/>
                                  <w:divBdr>
                                    <w:top w:val="none" w:sz="0" w:space="0" w:color="auto"/>
                                    <w:left w:val="none" w:sz="0" w:space="0" w:color="auto"/>
                                    <w:bottom w:val="none" w:sz="0" w:space="0" w:color="auto"/>
                                    <w:right w:val="none" w:sz="0" w:space="0" w:color="auto"/>
                                  </w:divBdr>
                                  <w:divsChild>
                                    <w:div w:id="322201099">
                                      <w:marLeft w:val="0"/>
                                      <w:marRight w:val="0"/>
                                      <w:marTop w:val="0"/>
                                      <w:marBottom w:val="0"/>
                                      <w:divBdr>
                                        <w:top w:val="none" w:sz="0" w:space="0" w:color="auto"/>
                                        <w:left w:val="none" w:sz="0" w:space="0" w:color="auto"/>
                                        <w:bottom w:val="none" w:sz="0" w:space="0" w:color="auto"/>
                                        <w:right w:val="none" w:sz="0" w:space="0" w:color="auto"/>
                                      </w:divBdr>
                                      <w:divsChild>
                                        <w:div w:id="2025590599">
                                          <w:marLeft w:val="54"/>
                                          <w:marRight w:val="107"/>
                                          <w:marTop w:val="0"/>
                                          <w:marBottom w:val="0"/>
                                          <w:divBdr>
                                            <w:top w:val="none" w:sz="0" w:space="0" w:color="auto"/>
                                            <w:left w:val="none" w:sz="0" w:space="0" w:color="auto"/>
                                            <w:bottom w:val="none" w:sz="0" w:space="0" w:color="auto"/>
                                            <w:right w:val="none" w:sz="0" w:space="0" w:color="auto"/>
                                          </w:divBdr>
                                        </w:div>
                                      </w:divsChild>
                                    </w:div>
                                    <w:div w:id="715854615">
                                      <w:marLeft w:val="0"/>
                                      <w:marRight w:val="0"/>
                                      <w:marTop w:val="0"/>
                                      <w:marBottom w:val="0"/>
                                      <w:divBdr>
                                        <w:top w:val="dotted" w:sz="4" w:space="3" w:color="99ADC2"/>
                                        <w:left w:val="dotted" w:sz="4" w:space="3" w:color="99ADC2"/>
                                        <w:bottom w:val="dotted" w:sz="4" w:space="3" w:color="99ADC2"/>
                                        <w:right w:val="dotted" w:sz="4" w:space="3" w:color="99ADC2"/>
                                      </w:divBdr>
                                      <w:divsChild>
                                        <w:div w:id="177065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8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control" Target="activeX/activeX1.xml"/><Relationship Id="rId18" Type="http://schemas.openxmlformats.org/officeDocument/2006/relationships/hyperlink" Target="http://www.facebook.com/share.php?u=http%3A%2F%2Fwww.avislab.com%2Fblog%2Fraspberry-pi-pwm%2F&amp;t=Raspberry+Pi+%26%238211%3B+PWM+%D1%96+%D0%A1%D0%B5%D1%80%D0%B2%D0%BE%D0%BF%D1%80%D0%B8%D0%B2%D0%BE%D0%B4" TargetMode="External"/><Relationship Id="rId26" Type="http://schemas.openxmlformats.org/officeDocument/2006/relationships/hyperlink" Target="http://www.avislab.com/blog/wp-content/uploads/2014/10/pwm.png" TargetMode="External"/><Relationship Id="rId39" Type="http://schemas.openxmlformats.org/officeDocument/2006/relationships/hyperlink" Target="https://github.com/richardghirst/PiBits/tree/master/ServoBlaster" TargetMode="External"/><Relationship Id="rId21" Type="http://schemas.openxmlformats.org/officeDocument/2006/relationships/hyperlink" Target="https://plus.google.com/share?url=http%3A%2F%2Fwww.avislab.com%2Fblog%2Fraspberry-pi-pwm%2F" TargetMode="External"/><Relationship Id="rId34" Type="http://schemas.openxmlformats.org/officeDocument/2006/relationships/hyperlink" Target="http://www.avislab.com/blog/wp-content/uploads/2014/10/pwm3.gif" TargetMode="External"/><Relationship Id="rId42" Type="http://schemas.openxmlformats.org/officeDocument/2006/relationships/hyperlink" Target="https://learn.adafruit.com/downloads/pdf/adafruit-16-channel-servo-driver-with-raspberry-pi.pdf" TargetMode="External"/><Relationship Id="rId47" Type="http://schemas.openxmlformats.org/officeDocument/2006/relationships/hyperlink" Target="http://www.avislab.com/blog/raspberry-pi-pwm/" TargetMode="External"/><Relationship Id="rId50" Type="http://schemas.openxmlformats.org/officeDocument/2006/relationships/hyperlink" Target="http://www.avislab.com/blog/raspberry-pi-avrdude/" TargetMode="External"/><Relationship Id="rId55" Type="http://schemas.openxmlformats.org/officeDocument/2006/relationships/hyperlink" Target="http://www.avislab.com/blog/raspberry-pi-camera/" TargetMode="External"/><Relationship Id="rId63" Type="http://schemas.openxmlformats.org/officeDocument/2006/relationships/hyperlink" Target="http://www.avislab.com/blog/category/raspberry-pi/" TargetMode="External"/><Relationship Id="rId68" Type="http://schemas.openxmlformats.org/officeDocument/2006/relationships/hyperlink" Target="http://www.avislab.com/blog/raspberry-pi-pwm/" TargetMode="External"/><Relationship Id="rId7" Type="http://schemas.openxmlformats.org/officeDocument/2006/relationships/hyperlink" Target="http://www.avislab.com/blog/raspberry-pi-pwm/" TargetMode="External"/><Relationship Id="rId71" Type="http://schemas.openxmlformats.org/officeDocument/2006/relationships/hyperlink" Target="https://translate.google.com/" TargetMode="External"/><Relationship Id="rId2" Type="http://schemas.openxmlformats.org/officeDocument/2006/relationships/styles" Target="styles.xml"/><Relationship Id="rId16" Type="http://schemas.openxmlformats.org/officeDocument/2006/relationships/hyperlink" Target="http://www.avislab.com/blog/raspberry-pi-pwm_ru/" TargetMode="External"/><Relationship Id="rId29" Type="http://schemas.openxmlformats.org/officeDocument/2006/relationships/image" Target="media/image5.gif"/><Relationship Id="rId11" Type="http://schemas.openxmlformats.org/officeDocument/2006/relationships/hyperlink" Target="http://www.avislab.com/blog/" TargetMode="External"/><Relationship Id="rId24" Type="http://schemas.openxmlformats.org/officeDocument/2006/relationships/hyperlink" Target="http://www.avislab.com/blog/feed/rss/" TargetMode="External"/><Relationship Id="rId32" Type="http://schemas.openxmlformats.org/officeDocument/2006/relationships/hyperlink" Target="http://www.avislab.com/blog/serva/" TargetMode="External"/><Relationship Id="rId37" Type="http://schemas.openxmlformats.org/officeDocument/2006/relationships/image" Target="media/image8.jpeg"/><Relationship Id="rId40" Type="http://schemas.openxmlformats.org/officeDocument/2006/relationships/hyperlink" Target="http://www.avislab.com/blog/raspberry-pi-install/" TargetMode="External"/><Relationship Id="rId45" Type="http://schemas.openxmlformats.org/officeDocument/2006/relationships/hyperlink" Target="http://www.avislab.com/blog/raspberry-pi-uart/" TargetMode="External"/><Relationship Id="rId53" Type="http://schemas.openxmlformats.org/officeDocument/2006/relationships/hyperlink" Target="http://www.avislab.com/blog/raspberry-pi-i2c/" TargetMode="External"/><Relationship Id="rId58" Type="http://schemas.openxmlformats.org/officeDocument/2006/relationships/hyperlink" Target="http://www.avislab.com/blog/wi-fi-meteo/" TargetMode="External"/><Relationship Id="rId66" Type="http://schemas.openxmlformats.org/officeDocument/2006/relationships/hyperlink" Target="http://www.avislab.com/blog/raspberry-pi-pwm/" TargetMode="External"/><Relationship Id="rId7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control" Target="activeX/activeX2.xml"/><Relationship Id="rId23" Type="http://schemas.openxmlformats.org/officeDocument/2006/relationships/hyperlink" Target="http://www.printfriendly.com/print?url=http%3A%2F%2Fwww.avislab.com%2Fblog%2Fraspberry-pi-pwm%2F" TargetMode="External"/><Relationship Id="rId28" Type="http://schemas.openxmlformats.org/officeDocument/2006/relationships/hyperlink" Target="http://www.avislab.com/blog/wp-content/uploads/2014/10/pwm1.gif" TargetMode="External"/><Relationship Id="rId36" Type="http://schemas.openxmlformats.org/officeDocument/2006/relationships/hyperlink" Target="http://www.avislab.com/blog/wp-content/uploads/2014/10/textronikHXT900.jpg" TargetMode="External"/><Relationship Id="rId49" Type="http://schemas.openxmlformats.org/officeDocument/2006/relationships/hyperlink" Target="http://www.avislab.com/blog/pifm/" TargetMode="External"/><Relationship Id="rId57" Type="http://schemas.openxmlformats.org/officeDocument/2006/relationships/hyperlink" Target="http://www.avislab.com/blog/raspberry-pi-bmp180/" TargetMode="External"/><Relationship Id="rId61" Type="http://schemas.openxmlformats.org/officeDocument/2006/relationships/hyperlink" Target="http://www.avislab.com/blog/raspberry-ir/" TargetMode="External"/><Relationship Id="rId10" Type="http://schemas.openxmlformats.org/officeDocument/2006/relationships/hyperlink" Target="http://www.youtube.com/channel/UCRu6XayQfW-augguSYhStyg" TargetMode="External"/><Relationship Id="rId19" Type="http://schemas.openxmlformats.org/officeDocument/2006/relationships/image" Target="media/image3.gif"/><Relationship Id="rId31" Type="http://schemas.openxmlformats.org/officeDocument/2006/relationships/image" Target="media/image6.gif"/><Relationship Id="rId44" Type="http://schemas.openxmlformats.org/officeDocument/2006/relationships/hyperlink" Target="http://www.avislab.com/blog/raspberry-pi-gpio/" TargetMode="External"/><Relationship Id="rId52" Type="http://schemas.openxmlformats.org/officeDocument/2006/relationships/hyperlink" Target="http://www.avislab.com/blog/raspberry-pi-wifi/" TargetMode="External"/><Relationship Id="rId60" Type="http://schemas.openxmlformats.org/officeDocument/2006/relationships/hyperlink" Target="http://www.avislab.com/blog/raspbian_install/" TargetMode="External"/><Relationship Id="rId65" Type="http://schemas.openxmlformats.org/officeDocument/2006/relationships/hyperlink" Target="http://www.avislab.com/blog/raspberry-pi-pwm/"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vislab.com/blog/about/" TargetMode="External"/><Relationship Id="rId14" Type="http://schemas.openxmlformats.org/officeDocument/2006/relationships/image" Target="media/image2.wmf"/><Relationship Id="rId22" Type="http://schemas.openxmlformats.org/officeDocument/2006/relationships/hyperlink" Target="mailto:?to=&amp;subject=Raspberry+Pi+%26%238211%3B+PWM+%D1%96+%D0%A1%D0%B5%D1%80%D0%B2%D0%BE%D0%BF%D1%80%D0%B8%D0%B2%D0%BE%D0%B4&amp;body=%D0%AD%D1%82%D0%B0+%D1%81%D1%82%D0%B0%D1%82%D1%8C%D1%8F+%D0%BD%D0%B0+%D1%80%D1%83%D1%81%D1%81%D0%BA%D0%BE%D0%BC+%D1%8F%D0%B7%D1%8B%D0%BA%D0%B5%0D%0ARaspberry+Pi+%D0%BC%D0%B0%D1%94+%D0%B4%D0%B5%D0%BA%D1%96%D0%BB%D1%8C%D0%BA%D0%B0+%D1%88%D0%BB%D1%8F%D1%85%D1%96%D0%B2+%D0%B4%D0%BB%D1%8F+%D1%80%D0%B5%D0%B0%D0%BB%D1%96%D0%B7%D0%B0%D1%86%D1%96%D1%97+PWM+%28%D0%A8%D0%B8%D1%80%D0%BE%D1%82%D0%BD%D0%BE-%D1%96%D0%BC%D0%BF%D1%83%D0%BB%D1%8C%D1%81%D0%BD%D0%BE%D1%97+%D0%BC%D0%BE%D0%B4%D1%83%D0%BB%D1%8F%D1%86%D1%96%D1%97%29.+%D0%9C%D0%B8+%D1%80%D0%BE%D0%B7%D0%B3%D0%BB%D1%8F%D0%BD%D0%B5%D0%BC%D0%BE+%D1%8F%D0%BA+%D1%80%D0%B5%D0%B0%D0%BB%D1%96%D0%B7%D1%83%D0%B2%D0%B0%D1%82%D0%B8%2C+PWM%20-%20http://www.avislab.com/blog/raspberry-pi-pwm/" TargetMode="External"/><Relationship Id="rId27" Type="http://schemas.openxmlformats.org/officeDocument/2006/relationships/image" Target="media/image4.png"/><Relationship Id="rId30" Type="http://schemas.openxmlformats.org/officeDocument/2006/relationships/hyperlink" Target="http://www.avislab.com/blog/wp-content/uploads/2014/10/pwm2.gif" TargetMode="External"/><Relationship Id="rId35" Type="http://schemas.openxmlformats.org/officeDocument/2006/relationships/image" Target="media/image7.gif"/><Relationship Id="rId43" Type="http://schemas.openxmlformats.org/officeDocument/2006/relationships/hyperlink" Target="http://www.avislab.com/blog/raspberry-pi-install/" TargetMode="External"/><Relationship Id="rId48" Type="http://schemas.openxmlformats.org/officeDocument/2006/relationships/hyperlink" Target="http://www.avislab.com/blog/raspberry-pi-dht11/" TargetMode="External"/><Relationship Id="rId56" Type="http://schemas.openxmlformats.org/officeDocument/2006/relationships/hyperlink" Target="http://www.avislab.com/blog/nrf24l01/" TargetMode="External"/><Relationship Id="rId64" Type="http://schemas.openxmlformats.org/officeDocument/2006/relationships/hyperlink" Target="http://www.avislab.com/blog/raspberry-pi-pwm/" TargetMode="External"/><Relationship Id="rId69" Type="http://schemas.openxmlformats.org/officeDocument/2006/relationships/image" Target="media/image9.wmf"/><Relationship Id="rId8" Type="http://schemas.openxmlformats.org/officeDocument/2006/relationships/hyperlink" Target="http://www.avislab.com/blog/" TargetMode="External"/><Relationship Id="rId51" Type="http://schemas.openxmlformats.org/officeDocument/2006/relationships/hyperlink" Target="http://www.avislab.com/blog/raspberry-pi-wh1602/" TargetMode="External"/><Relationship Id="rId72" Type="http://schemas.openxmlformats.org/officeDocument/2006/relationships/image" Target="media/image10.png"/><Relationship Id="rId3" Type="http://schemas.openxmlformats.org/officeDocument/2006/relationships/settings" Target="settings.xml"/><Relationship Id="rId12" Type="http://schemas.openxmlformats.org/officeDocument/2006/relationships/image" Target="media/image1.wmf"/><Relationship Id="rId17" Type="http://schemas.openxmlformats.org/officeDocument/2006/relationships/hyperlink" Target="http://www.avislab.com/blog/raspberry-pi-ft232_ru/" TargetMode="External"/><Relationship Id="rId25" Type="http://schemas.openxmlformats.org/officeDocument/2006/relationships/hyperlink" Target="http://www.avislab.com/blog/raspberry-pi-pwm_ru/" TargetMode="External"/><Relationship Id="rId33" Type="http://schemas.openxmlformats.org/officeDocument/2006/relationships/hyperlink" Target="http://www.avislab.com/blog/serva/" TargetMode="External"/><Relationship Id="rId38" Type="http://schemas.openxmlformats.org/officeDocument/2006/relationships/hyperlink" Target="http://pythonhosted.org/RPIO/pwm_py.html" TargetMode="External"/><Relationship Id="rId46" Type="http://schemas.openxmlformats.org/officeDocument/2006/relationships/hyperlink" Target="http://www.avislab.com/blog/raspberry-pi-ft232/" TargetMode="External"/><Relationship Id="rId59" Type="http://schemas.openxmlformats.org/officeDocument/2006/relationships/hyperlink" Target="http://www.avislab.com/blog/apache-php-python-mysql/" TargetMode="External"/><Relationship Id="rId67" Type="http://schemas.openxmlformats.org/officeDocument/2006/relationships/hyperlink" Target="http://www.avislab.com/blog/raspberry-pi-pwm/" TargetMode="External"/><Relationship Id="rId20" Type="http://schemas.openxmlformats.org/officeDocument/2006/relationships/hyperlink" Target="http://twitter.com/home?status=Raspberry+Pi+%26%238211%3B+PWM+%D1%96+%D0%A1%D0%B5%D1%80%D0%B2%D0%BE%D0%BF%D1%80%D0%B8%D0%B2%D0%BE%D0%B4%20-%20http%3A%2F%2Fwww.avislab.com%2Fblog%2Fraspberry-pi-pwm%2F%20" TargetMode="External"/><Relationship Id="rId41" Type="http://schemas.openxmlformats.org/officeDocument/2006/relationships/hyperlink" Target="https://github.com/richardghirst/PiBits/tree/master/ServoBlaster" TargetMode="External"/><Relationship Id="rId54" Type="http://schemas.openxmlformats.org/officeDocument/2006/relationships/hyperlink" Target="http://www.avislab.com/blog/raspberry-pi-ds18b20/" TargetMode="External"/><Relationship Id="rId62" Type="http://schemas.openxmlformats.org/officeDocument/2006/relationships/hyperlink" Target="http://www.avislab.com/blog/raspberry-pi-gmail/" TargetMode="External"/><Relationship Id="rId70" Type="http://schemas.openxmlformats.org/officeDocument/2006/relationships/control" Target="activeX/activeX3.xml"/><Relationship Id="rId1" Type="http://schemas.openxmlformats.org/officeDocument/2006/relationships/numbering" Target="numbering.xml"/><Relationship Id="rId6" Type="http://schemas.openxmlformats.org/officeDocument/2006/relationships/endnotes" Target="endnot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3989</Words>
  <Characters>22741</Characters>
  <Application>Microsoft Office Word</Application>
  <DocSecurity>0</DocSecurity>
  <Lines>189</Lines>
  <Paragraphs>53</Paragraphs>
  <ScaleCrop>false</ScaleCrop>
  <Company/>
  <LinksUpToDate>false</LinksUpToDate>
  <CharactersWithSpaces>26677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khh</dc:creator>
  <cp:keywords/>
  <dc:description/>
  <cp:lastModifiedBy>khh</cp:lastModifiedBy>
  <cp:revision>3</cp:revision>
  <dcterms:created xsi:type="dcterms:W3CDTF">2015-12-02T04:22:00Z</dcterms:created>
  <dcterms:modified xsi:type="dcterms:W3CDTF">2015-12-02T04:26:00Z</dcterms:modified>
</cp:coreProperties>
</file>